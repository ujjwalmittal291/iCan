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059F72" w14:textId="77777777" w:rsidR="001D13C7" w:rsidRDefault="00C0041F">
      <w:pPr>
        <w:pStyle w:val="Body"/>
        <w:rPr>
          <w:b/>
          <w:bCs/>
          <w:sz w:val="44"/>
          <w:szCs w:val="44"/>
        </w:rPr>
      </w:pPr>
      <w:r>
        <w:rPr>
          <w:b/>
          <w:bCs/>
          <w:sz w:val="44"/>
          <w:szCs w:val="44"/>
        </w:rPr>
        <w:t>CENTER OF LEARNING FOR AUTISTIC AND SPECIAL SCHOLARS</w:t>
      </w:r>
    </w:p>
    <w:p w14:paraId="37C29D0D" w14:textId="77777777" w:rsidR="001D13C7" w:rsidRDefault="00C0041F">
      <w:pPr>
        <w:pStyle w:val="Body"/>
        <w:rPr>
          <w:b/>
          <w:bCs/>
          <w:sz w:val="44"/>
          <w:szCs w:val="44"/>
        </w:rPr>
      </w:pPr>
      <w:r>
        <w:rPr>
          <w:b/>
          <w:bCs/>
          <w:sz w:val="44"/>
          <w:szCs w:val="44"/>
        </w:rPr>
        <w:t>-creating that special space for our special little stars</w:t>
      </w:r>
    </w:p>
    <w:p w14:paraId="400FBDE2" w14:textId="77777777" w:rsidR="001D13C7" w:rsidRDefault="001D13C7">
      <w:pPr>
        <w:pStyle w:val="Body"/>
        <w:rPr>
          <w:sz w:val="44"/>
          <w:szCs w:val="44"/>
        </w:rPr>
      </w:pPr>
    </w:p>
    <w:p w14:paraId="36F46FDA" w14:textId="77777777" w:rsidR="001D13C7" w:rsidRDefault="00C0041F">
      <w:pPr>
        <w:pStyle w:val="ListParagraph"/>
        <w:numPr>
          <w:ilvl w:val="0"/>
          <w:numId w:val="2"/>
        </w:numPr>
        <w:rPr>
          <w:sz w:val="44"/>
          <w:szCs w:val="44"/>
        </w:rPr>
      </w:pPr>
      <w:r>
        <w:rPr>
          <w:sz w:val="44"/>
          <w:szCs w:val="44"/>
        </w:rPr>
        <w:t>HOME PAGE</w:t>
      </w:r>
    </w:p>
    <w:p w14:paraId="5A73D57C" w14:textId="77777777" w:rsidR="001D13C7" w:rsidRDefault="00C0041F">
      <w:pPr>
        <w:pStyle w:val="ListParagraph"/>
        <w:numPr>
          <w:ilvl w:val="0"/>
          <w:numId w:val="4"/>
        </w:numPr>
        <w:rPr>
          <w:sz w:val="44"/>
          <w:szCs w:val="44"/>
        </w:rPr>
      </w:pPr>
      <w:r>
        <w:rPr>
          <w:sz w:val="44"/>
          <w:szCs w:val="44"/>
        </w:rPr>
        <w:t>About us</w:t>
      </w:r>
    </w:p>
    <w:p w14:paraId="28D1E757" w14:textId="77777777" w:rsidR="001D13C7" w:rsidRDefault="001D13C7">
      <w:pPr>
        <w:pStyle w:val="ListParagraph"/>
        <w:numPr>
          <w:ilvl w:val="0"/>
          <w:numId w:val="4"/>
        </w:numPr>
        <w:rPr>
          <w:sz w:val="44"/>
          <w:szCs w:val="44"/>
        </w:rPr>
      </w:pPr>
    </w:p>
    <w:p w14:paraId="17A4C0A9" w14:textId="77777777" w:rsidR="001D13C7" w:rsidRDefault="00C0041F">
      <w:pPr>
        <w:pStyle w:val="ListParagraph"/>
        <w:numPr>
          <w:ilvl w:val="0"/>
          <w:numId w:val="4"/>
        </w:numPr>
        <w:rPr>
          <w:sz w:val="44"/>
          <w:szCs w:val="44"/>
        </w:rPr>
      </w:pPr>
      <w:r>
        <w:rPr>
          <w:sz w:val="44"/>
          <w:szCs w:val="44"/>
        </w:rPr>
        <w:t>our philosophy</w:t>
      </w:r>
    </w:p>
    <w:p w14:paraId="267FD4E2" w14:textId="77777777" w:rsidR="001D13C7" w:rsidRDefault="00C0041F">
      <w:pPr>
        <w:pStyle w:val="ListParagraph"/>
        <w:numPr>
          <w:ilvl w:val="0"/>
          <w:numId w:val="4"/>
        </w:numPr>
        <w:rPr>
          <w:sz w:val="44"/>
          <w:szCs w:val="44"/>
        </w:rPr>
      </w:pPr>
      <w:r>
        <w:rPr>
          <w:sz w:val="44"/>
          <w:szCs w:val="44"/>
        </w:rPr>
        <w:t>mission</w:t>
      </w:r>
    </w:p>
    <w:p w14:paraId="1116B281" w14:textId="77777777" w:rsidR="001D13C7" w:rsidRDefault="00C0041F">
      <w:pPr>
        <w:pStyle w:val="ListParagraph"/>
        <w:numPr>
          <w:ilvl w:val="0"/>
          <w:numId w:val="4"/>
        </w:numPr>
        <w:rPr>
          <w:sz w:val="44"/>
          <w:szCs w:val="44"/>
        </w:rPr>
      </w:pPr>
      <w:r>
        <w:rPr>
          <w:sz w:val="44"/>
          <w:szCs w:val="44"/>
        </w:rPr>
        <w:t>vision</w:t>
      </w:r>
    </w:p>
    <w:p w14:paraId="2ECAAE85" w14:textId="77777777" w:rsidR="001D13C7" w:rsidRDefault="001D13C7">
      <w:pPr>
        <w:pStyle w:val="ListParagraph"/>
        <w:ind w:left="1080"/>
        <w:rPr>
          <w:sz w:val="44"/>
          <w:szCs w:val="44"/>
        </w:rPr>
      </w:pPr>
    </w:p>
    <w:p w14:paraId="3095EBE0" w14:textId="77777777" w:rsidR="001D13C7" w:rsidRDefault="00C0041F">
      <w:pPr>
        <w:pStyle w:val="Body"/>
        <w:ind w:left="360"/>
        <w:rPr>
          <w:sz w:val="44"/>
          <w:szCs w:val="44"/>
        </w:rPr>
      </w:pPr>
      <w:r>
        <w:rPr>
          <w:sz w:val="44"/>
          <w:szCs w:val="44"/>
          <w:lang w:val="pt-PT"/>
        </w:rPr>
        <w:t>2. RESOURCES</w:t>
      </w:r>
    </w:p>
    <w:p w14:paraId="0286B5C3" w14:textId="77777777" w:rsidR="001D13C7" w:rsidRDefault="00C0041F">
      <w:pPr>
        <w:pStyle w:val="ListParagraph"/>
        <w:numPr>
          <w:ilvl w:val="0"/>
          <w:numId w:val="6"/>
        </w:numPr>
        <w:rPr>
          <w:sz w:val="44"/>
          <w:szCs w:val="44"/>
        </w:rPr>
      </w:pPr>
      <w:r>
        <w:rPr>
          <w:sz w:val="44"/>
          <w:szCs w:val="44"/>
        </w:rPr>
        <w:t xml:space="preserve">for staff </w:t>
      </w:r>
    </w:p>
    <w:p w14:paraId="04F7B4F6" w14:textId="77777777" w:rsidR="001D13C7" w:rsidRDefault="00C0041F">
      <w:pPr>
        <w:pStyle w:val="ListParagraph"/>
        <w:ind w:left="1440"/>
        <w:rPr>
          <w:sz w:val="44"/>
          <w:szCs w:val="44"/>
        </w:rPr>
      </w:pPr>
      <w:r>
        <w:rPr>
          <w:sz w:val="44"/>
          <w:szCs w:val="44"/>
        </w:rPr>
        <w:t>-regular workshops and training programme</w:t>
      </w:r>
    </w:p>
    <w:p w14:paraId="2DE600E9" w14:textId="77777777" w:rsidR="001D13C7" w:rsidRDefault="00C0041F">
      <w:pPr>
        <w:pStyle w:val="ListParagraph"/>
        <w:ind w:left="1440"/>
        <w:jc w:val="both"/>
        <w:rPr>
          <w:sz w:val="44"/>
          <w:szCs w:val="44"/>
        </w:rPr>
      </w:pPr>
      <w:r>
        <w:rPr>
          <w:sz w:val="44"/>
          <w:szCs w:val="44"/>
        </w:rPr>
        <w:t>-in house trainings</w:t>
      </w:r>
    </w:p>
    <w:p w14:paraId="6BBDB64F" w14:textId="77777777" w:rsidR="001D13C7" w:rsidRDefault="00C0041F">
      <w:pPr>
        <w:pStyle w:val="ListParagraph"/>
        <w:ind w:left="1440"/>
        <w:rPr>
          <w:sz w:val="44"/>
          <w:szCs w:val="44"/>
        </w:rPr>
      </w:pPr>
      <w:r>
        <w:rPr>
          <w:sz w:val="44"/>
          <w:szCs w:val="44"/>
        </w:rPr>
        <w:t xml:space="preserve">-Professional Development </w:t>
      </w:r>
    </w:p>
    <w:p w14:paraId="6807F72F" w14:textId="77777777" w:rsidR="001D13C7" w:rsidRDefault="00C0041F">
      <w:pPr>
        <w:pStyle w:val="ListParagraph"/>
        <w:ind w:left="1440"/>
        <w:rPr>
          <w:sz w:val="44"/>
          <w:szCs w:val="44"/>
        </w:rPr>
      </w:pPr>
      <w:r>
        <w:rPr>
          <w:sz w:val="44"/>
          <w:szCs w:val="44"/>
        </w:rPr>
        <w:t>-staff engagement activities</w:t>
      </w:r>
    </w:p>
    <w:p w14:paraId="14A2BFB0" w14:textId="77777777" w:rsidR="001D13C7" w:rsidRDefault="001D13C7">
      <w:pPr>
        <w:pStyle w:val="ListParagraph"/>
        <w:ind w:left="1440"/>
        <w:rPr>
          <w:sz w:val="44"/>
          <w:szCs w:val="44"/>
        </w:rPr>
      </w:pPr>
    </w:p>
    <w:p w14:paraId="42A06ED8" w14:textId="77777777" w:rsidR="001D13C7" w:rsidRDefault="00C0041F">
      <w:pPr>
        <w:pStyle w:val="ListParagraph"/>
        <w:numPr>
          <w:ilvl w:val="0"/>
          <w:numId w:val="6"/>
        </w:numPr>
        <w:rPr>
          <w:sz w:val="44"/>
          <w:szCs w:val="44"/>
        </w:rPr>
      </w:pPr>
      <w:r>
        <w:rPr>
          <w:sz w:val="44"/>
          <w:szCs w:val="44"/>
        </w:rPr>
        <w:t>for parents</w:t>
      </w:r>
    </w:p>
    <w:p w14:paraId="1FC93F3E" w14:textId="77777777" w:rsidR="001D13C7" w:rsidRDefault="00C0041F">
      <w:pPr>
        <w:pStyle w:val="ListParagraph"/>
        <w:ind w:left="1440"/>
        <w:rPr>
          <w:sz w:val="44"/>
          <w:szCs w:val="44"/>
        </w:rPr>
      </w:pPr>
      <w:r>
        <w:rPr>
          <w:sz w:val="44"/>
          <w:szCs w:val="44"/>
        </w:rPr>
        <w:t>-personalised education programmes</w:t>
      </w:r>
    </w:p>
    <w:p w14:paraId="068C0126" w14:textId="77777777" w:rsidR="001D13C7" w:rsidRDefault="00C0041F">
      <w:pPr>
        <w:pStyle w:val="ListParagraph"/>
        <w:ind w:left="1440"/>
        <w:rPr>
          <w:sz w:val="44"/>
          <w:szCs w:val="44"/>
        </w:rPr>
      </w:pPr>
      <w:r>
        <w:rPr>
          <w:sz w:val="44"/>
          <w:szCs w:val="44"/>
        </w:rPr>
        <w:t>-daily workshops and trainings</w:t>
      </w:r>
    </w:p>
    <w:p w14:paraId="4414B731" w14:textId="77777777" w:rsidR="001D13C7" w:rsidRDefault="00C0041F">
      <w:pPr>
        <w:pStyle w:val="ListParagraph"/>
        <w:ind w:left="1440"/>
        <w:rPr>
          <w:sz w:val="44"/>
          <w:szCs w:val="44"/>
        </w:rPr>
      </w:pPr>
      <w:r>
        <w:rPr>
          <w:sz w:val="44"/>
          <w:szCs w:val="44"/>
        </w:rPr>
        <w:t>-parents online tools</w:t>
      </w:r>
    </w:p>
    <w:p w14:paraId="69C4A8F7" w14:textId="77777777" w:rsidR="001D13C7" w:rsidRDefault="001D13C7">
      <w:pPr>
        <w:pStyle w:val="Body"/>
        <w:rPr>
          <w:sz w:val="44"/>
          <w:szCs w:val="44"/>
        </w:rPr>
      </w:pPr>
    </w:p>
    <w:p w14:paraId="38930796" w14:textId="77777777" w:rsidR="001D13C7" w:rsidRDefault="00C0041F">
      <w:pPr>
        <w:pStyle w:val="Body"/>
        <w:rPr>
          <w:sz w:val="44"/>
          <w:szCs w:val="44"/>
        </w:rPr>
      </w:pPr>
      <w:r>
        <w:rPr>
          <w:sz w:val="44"/>
          <w:szCs w:val="44"/>
          <w:lang w:val="de-DE"/>
        </w:rPr>
        <w:t>3. STUDENT CORNER</w:t>
      </w:r>
    </w:p>
    <w:p w14:paraId="7B96E8FE" w14:textId="77777777" w:rsidR="001D13C7" w:rsidRDefault="001D13C7">
      <w:pPr>
        <w:pStyle w:val="ListParagraph"/>
        <w:rPr>
          <w:sz w:val="44"/>
          <w:szCs w:val="44"/>
        </w:rPr>
      </w:pPr>
    </w:p>
    <w:p w14:paraId="677560DE" w14:textId="77777777" w:rsidR="001D13C7" w:rsidRDefault="00C0041F">
      <w:pPr>
        <w:pStyle w:val="ListParagraph"/>
        <w:rPr>
          <w:sz w:val="44"/>
          <w:szCs w:val="44"/>
        </w:rPr>
      </w:pPr>
      <w:r>
        <w:rPr>
          <w:sz w:val="44"/>
          <w:szCs w:val="44"/>
        </w:rPr>
        <w:t>Focuses on 3 main dimensions</w:t>
      </w:r>
    </w:p>
    <w:p w14:paraId="1D120396" w14:textId="77777777" w:rsidR="001D13C7" w:rsidRDefault="00C0041F">
      <w:pPr>
        <w:pStyle w:val="ListParagraph"/>
        <w:rPr>
          <w:sz w:val="44"/>
          <w:szCs w:val="44"/>
        </w:rPr>
      </w:pPr>
      <w:r>
        <w:rPr>
          <w:sz w:val="44"/>
          <w:szCs w:val="44"/>
        </w:rPr>
        <w:t>-education philosophy.</w:t>
      </w:r>
    </w:p>
    <w:p w14:paraId="57204A49" w14:textId="77777777" w:rsidR="001D13C7" w:rsidRDefault="00C0041F">
      <w:pPr>
        <w:pStyle w:val="ListParagraph"/>
        <w:rPr>
          <w:sz w:val="44"/>
          <w:szCs w:val="44"/>
        </w:rPr>
      </w:pPr>
      <w:r>
        <w:rPr>
          <w:sz w:val="44"/>
          <w:szCs w:val="44"/>
        </w:rPr>
        <w:t>-natural Mental and calming therapies.</w:t>
      </w:r>
    </w:p>
    <w:p w14:paraId="0CCEC696" w14:textId="77777777" w:rsidR="001D13C7" w:rsidRDefault="00C0041F">
      <w:pPr>
        <w:pStyle w:val="ListParagraph"/>
        <w:rPr>
          <w:sz w:val="44"/>
          <w:szCs w:val="44"/>
        </w:rPr>
      </w:pPr>
      <w:r>
        <w:rPr>
          <w:sz w:val="44"/>
          <w:szCs w:val="44"/>
        </w:rPr>
        <w:t>-food habits.</w:t>
      </w:r>
    </w:p>
    <w:p w14:paraId="73A529D4" w14:textId="77777777" w:rsidR="001D13C7" w:rsidRDefault="001D13C7">
      <w:pPr>
        <w:pStyle w:val="ListParagraph"/>
        <w:rPr>
          <w:sz w:val="44"/>
          <w:szCs w:val="44"/>
        </w:rPr>
      </w:pPr>
    </w:p>
    <w:p w14:paraId="224292D8" w14:textId="77777777" w:rsidR="001D13C7" w:rsidRDefault="00C0041F">
      <w:pPr>
        <w:pStyle w:val="Body"/>
        <w:ind w:left="360"/>
        <w:rPr>
          <w:sz w:val="44"/>
          <w:szCs w:val="44"/>
        </w:rPr>
      </w:pPr>
      <w:r>
        <w:rPr>
          <w:sz w:val="44"/>
          <w:szCs w:val="44"/>
          <w:lang w:val="de-DE"/>
        </w:rPr>
        <w:t>4.OTHER RESOURCES</w:t>
      </w:r>
    </w:p>
    <w:p w14:paraId="6F082070" w14:textId="77777777" w:rsidR="001D13C7" w:rsidRDefault="00C0041F">
      <w:pPr>
        <w:pStyle w:val="ListParagraph"/>
        <w:rPr>
          <w:sz w:val="44"/>
          <w:szCs w:val="44"/>
        </w:rPr>
      </w:pPr>
      <w:r>
        <w:rPr>
          <w:sz w:val="44"/>
          <w:szCs w:val="44"/>
        </w:rPr>
        <w:t>-student’s time table</w:t>
      </w:r>
    </w:p>
    <w:p w14:paraId="25D15CD4" w14:textId="77777777" w:rsidR="001D13C7" w:rsidRDefault="00C0041F">
      <w:pPr>
        <w:pStyle w:val="ListParagraph"/>
        <w:rPr>
          <w:sz w:val="44"/>
          <w:szCs w:val="44"/>
        </w:rPr>
      </w:pPr>
      <w:r>
        <w:rPr>
          <w:sz w:val="44"/>
          <w:szCs w:val="44"/>
        </w:rPr>
        <w:t>-student’s diet plan</w:t>
      </w:r>
    </w:p>
    <w:p w14:paraId="6BE2F978" w14:textId="77777777" w:rsidR="001D13C7" w:rsidRDefault="00C0041F">
      <w:pPr>
        <w:pStyle w:val="ListParagraph"/>
        <w:rPr>
          <w:sz w:val="44"/>
          <w:szCs w:val="44"/>
        </w:rPr>
      </w:pPr>
      <w:r>
        <w:rPr>
          <w:sz w:val="44"/>
          <w:szCs w:val="44"/>
        </w:rPr>
        <w:t>-theme days and event corner</w:t>
      </w:r>
    </w:p>
    <w:p w14:paraId="7D89633B" w14:textId="77777777" w:rsidR="001D13C7" w:rsidRDefault="00C0041F">
      <w:pPr>
        <w:pStyle w:val="Body"/>
        <w:rPr>
          <w:sz w:val="44"/>
          <w:szCs w:val="44"/>
        </w:rPr>
      </w:pPr>
      <w:r>
        <w:rPr>
          <w:sz w:val="44"/>
          <w:szCs w:val="44"/>
        </w:rPr>
        <w:t xml:space="preserve"> </w:t>
      </w:r>
    </w:p>
    <w:p w14:paraId="1AB0CB57" w14:textId="77777777" w:rsidR="001D13C7" w:rsidRDefault="001D13C7">
      <w:pPr>
        <w:pStyle w:val="ListParagraph"/>
        <w:rPr>
          <w:sz w:val="44"/>
          <w:szCs w:val="44"/>
        </w:rPr>
      </w:pPr>
    </w:p>
    <w:p w14:paraId="0B759AA8" w14:textId="77777777" w:rsidR="001D13C7" w:rsidRDefault="001D13C7">
      <w:pPr>
        <w:pStyle w:val="ListParagraph"/>
        <w:rPr>
          <w:sz w:val="44"/>
          <w:szCs w:val="44"/>
        </w:rPr>
      </w:pPr>
    </w:p>
    <w:p w14:paraId="39BACE89" w14:textId="77777777" w:rsidR="001D13C7" w:rsidRDefault="001D13C7">
      <w:pPr>
        <w:pStyle w:val="ListParagraph"/>
        <w:rPr>
          <w:sz w:val="44"/>
          <w:szCs w:val="44"/>
        </w:rPr>
      </w:pPr>
    </w:p>
    <w:p w14:paraId="4E923DC1" w14:textId="77777777" w:rsidR="001D13C7" w:rsidRDefault="001D13C7">
      <w:pPr>
        <w:pStyle w:val="ListParagraph"/>
        <w:rPr>
          <w:sz w:val="44"/>
          <w:szCs w:val="44"/>
        </w:rPr>
      </w:pPr>
    </w:p>
    <w:p w14:paraId="5B57E2BD" w14:textId="77777777" w:rsidR="001D13C7" w:rsidRDefault="001D13C7">
      <w:pPr>
        <w:pStyle w:val="Body"/>
        <w:rPr>
          <w:sz w:val="44"/>
          <w:szCs w:val="44"/>
        </w:rPr>
      </w:pPr>
    </w:p>
    <w:p w14:paraId="55A24D64" w14:textId="77777777" w:rsidR="001D13C7" w:rsidRDefault="001D13C7">
      <w:pPr>
        <w:pStyle w:val="ListParagraph"/>
        <w:rPr>
          <w:sz w:val="44"/>
          <w:szCs w:val="44"/>
        </w:rPr>
      </w:pPr>
    </w:p>
    <w:p w14:paraId="4E7FE246" w14:textId="77777777" w:rsidR="001D13C7" w:rsidRDefault="001D13C7">
      <w:pPr>
        <w:pStyle w:val="ListParagraph"/>
        <w:rPr>
          <w:sz w:val="44"/>
          <w:szCs w:val="44"/>
        </w:rPr>
      </w:pPr>
    </w:p>
    <w:p w14:paraId="1B187551" w14:textId="77777777" w:rsidR="001D13C7" w:rsidRDefault="00C0041F">
      <w:pPr>
        <w:pStyle w:val="ListParagraph"/>
        <w:numPr>
          <w:ilvl w:val="0"/>
          <w:numId w:val="8"/>
        </w:numPr>
        <w:pBdr>
          <w:bottom w:val="single" w:sz="6" w:space="0" w:color="000000"/>
        </w:pBdr>
        <w:rPr>
          <w:sz w:val="44"/>
          <w:szCs w:val="44"/>
        </w:rPr>
      </w:pPr>
      <w:r>
        <w:rPr>
          <w:sz w:val="44"/>
          <w:szCs w:val="44"/>
        </w:rPr>
        <w:t>HOME PAGE</w:t>
      </w:r>
    </w:p>
    <w:p w14:paraId="14596EC2" w14:textId="77777777" w:rsidR="001D13C7" w:rsidRDefault="001D13C7">
      <w:pPr>
        <w:pStyle w:val="ListParagraph"/>
        <w:rPr>
          <w:sz w:val="44"/>
          <w:szCs w:val="44"/>
        </w:rPr>
      </w:pPr>
    </w:p>
    <w:p w14:paraId="45FAC325" w14:textId="77777777" w:rsidR="001D13C7" w:rsidRDefault="00C0041F">
      <w:pPr>
        <w:pStyle w:val="ListParagraph"/>
        <w:rPr>
          <w:sz w:val="44"/>
          <w:szCs w:val="44"/>
        </w:rPr>
      </w:pPr>
      <w:r>
        <w:rPr>
          <w:sz w:val="44"/>
          <w:szCs w:val="44"/>
        </w:rPr>
        <w:t xml:space="preserve">-Landing Page </w:t>
      </w:r>
    </w:p>
    <w:p w14:paraId="401D44E6" w14:textId="77777777" w:rsidR="001D13C7" w:rsidRDefault="00C0041F">
      <w:pPr>
        <w:pStyle w:val="ListParagraph"/>
        <w:rPr>
          <w:rFonts w:ascii="Arial" w:eastAsia="Arial" w:hAnsi="Arial" w:cs="Arial"/>
          <w:sz w:val="24"/>
          <w:szCs w:val="24"/>
        </w:rPr>
      </w:pPr>
      <w:r>
        <w:rPr>
          <w:rFonts w:ascii="Arial" w:hAnsi="Arial"/>
          <w:sz w:val="24"/>
          <w:szCs w:val="24"/>
        </w:rPr>
        <w:t>Welcome to the Centre of Learning for Autistic and Special scholars .</w:t>
      </w:r>
    </w:p>
    <w:p w14:paraId="3DE8F8F5" w14:textId="77777777" w:rsidR="001D13C7" w:rsidRDefault="00C0041F">
      <w:pPr>
        <w:pStyle w:val="Body"/>
        <w:rPr>
          <w:rFonts w:ascii="Arial" w:eastAsia="Arial" w:hAnsi="Arial" w:cs="Arial"/>
          <w:sz w:val="20"/>
          <w:szCs w:val="20"/>
        </w:rPr>
      </w:pPr>
      <w:r>
        <w:rPr>
          <w:rFonts w:ascii="Arial" w:hAnsi="Arial"/>
          <w:sz w:val="20"/>
          <w:szCs w:val="20"/>
          <w:lang w:val="de-DE"/>
        </w:rPr>
        <w:t xml:space="preserve">At </w:t>
      </w:r>
      <w:del w:id="0" w:author="Ujjwal Mittal" w:date="2019-03-31T21:33:00Z">
        <w:r w:rsidDel="00C0041F">
          <w:rPr>
            <w:rFonts w:ascii="Arial" w:hAnsi="Arial"/>
            <w:sz w:val="20"/>
            <w:szCs w:val="20"/>
            <w:lang w:val="de-DE"/>
          </w:rPr>
          <w:delText xml:space="preserve">CLASS  </w:delText>
        </w:r>
      </w:del>
      <w:ins w:id="1" w:author="Ujjwal Mittal" w:date="2019-03-31T21:33:00Z">
        <w:r>
          <w:rPr>
            <w:rFonts w:ascii="Arial" w:hAnsi="Arial"/>
            <w:sz w:val="20"/>
            <w:szCs w:val="20"/>
            <w:lang w:val="de-DE"/>
          </w:rPr>
          <w:t xml:space="preserve">iCAN </w:t>
        </w:r>
      </w:ins>
      <w:r>
        <w:rPr>
          <w:rFonts w:ascii="Arial" w:hAnsi="Arial"/>
          <w:sz w:val="20"/>
          <w:szCs w:val="20"/>
          <w:lang w:val="de-DE"/>
        </w:rPr>
        <w:t>we</w:t>
      </w:r>
      <w:r>
        <w:rPr>
          <w:rFonts w:ascii="Arial" w:hAnsi="Arial"/>
          <w:sz w:val="20"/>
          <w:szCs w:val="20"/>
        </w:rPr>
        <w:t>’re committed for providing a positive, safe and nurturing environment. We pride ourselves on our caring atmosphere.</w:t>
      </w:r>
    </w:p>
    <w:p w14:paraId="2DA39AD5" w14:textId="77777777" w:rsidR="001D13C7" w:rsidRDefault="00C0041F">
      <w:pPr>
        <w:pStyle w:val="Body"/>
        <w:rPr>
          <w:rFonts w:ascii="Arial" w:eastAsia="Arial" w:hAnsi="Arial" w:cs="Arial"/>
          <w:sz w:val="20"/>
          <w:szCs w:val="20"/>
        </w:rPr>
      </w:pPr>
      <w:r>
        <w:rPr>
          <w:rFonts w:ascii="Arial" w:hAnsi="Arial"/>
          <w:sz w:val="20"/>
          <w:szCs w:val="20"/>
        </w:rPr>
        <w:t>We understand concerns of Parents and we’re glad that we can help you in the developmental needs of your most precious and valued treasure</w:t>
      </w:r>
      <w:del w:id="2" w:author="Ujjwal Mittal" w:date="2019-03-31T21:33:00Z">
        <w:r w:rsidDel="00C0041F">
          <w:rPr>
            <w:rFonts w:ascii="Arial" w:hAnsi="Arial"/>
            <w:sz w:val="20"/>
            <w:szCs w:val="20"/>
          </w:rPr>
          <w:delText>s</w:delText>
        </w:r>
      </w:del>
      <w:r>
        <w:rPr>
          <w:rFonts w:ascii="Arial" w:hAnsi="Arial"/>
          <w:sz w:val="20"/>
          <w:szCs w:val="20"/>
        </w:rPr>
        <w:t xml:space="preserve"> – your child.</w:t>
      </w:r>
    </w:p>
    <w:p w14:paraId="7877B052" w14:textId="77777777" w:rsidR="001D13C7" w:rsidRDefault="00C0041F">
      <w:pPr>
        <w:pStyle w:val="Body"/>
        <w:rPr>
          <w:rFonts w:ascii="Arial" w:eastAsia="Arial" w:hAnsi="Arial" w:cs="Arial"/>
          <w:sz w:val="20"/>
          <w:szCs w:val="20"/>
        </w:rPr>
      </w:pPr>
      <w:r>
        <w:rPr>
          <w:rFonts w:ascii="Arial" w:hAnsi="Arial"/>
          <w:sz w:val="20"/>
          <w:szCs w:val="20"/>
        </w:rPr>
        <w:t>Not all children have the same needs – this we know. Many may need individual guidance and companionship.  That’s why our staff is carefully selected and trained to handle a wide spectrum of need</w:t>
      </w:r>
      <w:bookmarkStart w:id="3" w:name="_GoBack"/>
      <w:bookmarkEnd w:id="3"/>
      <w:r>
        <w:rPr>
          <w:rFonts w:ascii="Arial" w:hAnsi="Arial"/>
          <w:sz w:val="20"/>
          <w:szCs w:val="20"/>
        </w:rPr>
        <w:t xml:space="preserve"> We provide a place where children feel comfortable, can have fun while learning and have the opportunity to grow to be better individual.</w:t>
      </w:r>
    </w:p>
    <w:p w14:paraId="22B43CEA" w14:textId="77777777" w:rsidR="001D13C7" w:rsidRDefault="00C0041F">
      <w:pPr>
        <w:pStyle w:val="Body"/>
        <w:rPr>
          <w:rFonts w:ascii="Arial" w:eastAsia="Arial" w:hAnsi="Arial" w:cs="Arial"/>
          <w:sz w:val="20"/>
          <w:szCs w:val="20"/>
        </w:rPr>
      </w:pPr>
      <w:r>
        <w:rPr>
          <w:rFonts w:ascii="Arial" w:hAnsi="Arial"/>
          <w:sz w:val="20"/>
          <w:szCs w:val="20"/>
        </w:rPr>
        <w:t xml:space="preserve">Our highly skilled and trained youth workers are chosen to provide the best care for your child. They bring enthusiasm, fun and a strong desire to work with kids. </w:t>
      </w:r>
    </w:p>
    <w:p w14:paraId="7791B20C" w14:textId="77777777" w:rsidR="001D13C7" w:rsidRDefault="00C0041F">
      <w:pPr>
        <w:pStyle w:val="Body"/>
        <w:rPr>
          <w:rFonts w:ascii="Arial" w:eastAsia="Arial" w:hAnsi="Arial" w:cs="Arial"/>
          <w:sz w:val="20"/>
          <w:szCs w:val="20"/>
        </w:rPr>
      </w:pPr>
      <w:r>
        <w:rPr>
          <w:rFonts w:ascii="Arial" w:hAnsi="Arial"/>
          <w:sz w:val="20"/>
          <w:szCs w:val="20"/>
        </w:rPr>
        <w:t>Institute provides a wide range of activities, both indoors and out.  Our extensive all weather facilities include large, secure, and safe play areas including our own playground, recreation room, carpeted activity and quiet rooms.</w:t>
      </w:r>
    </w:p>
    <w:p w14:paraId="2B687CC8" w14:textId="77777777" w:rsidR="001D13C7" w:rsidRDefault="001D13C7">
      <w:pPr>
        <w:pStyle w:val="ListParagraph"/>
        <w:rPr>
          <w:rFonts w:ascii="Arial" w:eastAsia="Arial" w:hAnsi="Arial" w:cs="Arial"/>
          <w:color w:val="777777"/>
          <w:sz w:val="18"/>
          <w:szCs w:val="18"/>
          <w:u w:color="777777"/>
          <w:shd w:val="clear" w:color="auto" w:fill="FFFFFF"/>
        </w:rPr>
      </w:pPr>
    </w:p>
    <w:p w14:paraId="6287D966" w14:textId="77777777" w:rsidR="001D13C7" w:rsidRDefault="00C0041F">
      <w:pPr>
        <w:pStyle w:val="ListParagraph"/>
        <w:rPr>
          <w:rFonts w:ascii="Arial" w:eastAsia="Arial" w:hAnsi="Arial" w:cs="Arial"/>
          <w:color w:val="777777"/>
          <w:sz w:val="32"/>
          <w:szCs w:val="32"/>
          <w:u w:color="777777"/>
          <w:shd w:val="clear" w:color="auto" w:fill="FFFFFF"/>
        </w:rPr>
      </w:pPr>
      <w:r>
        <w:rPr>
          <w:rFonts w:ascii="Arial" w:hAnsi="Arial"/>
          <w:color w:val="777777"/>
          <w:sz w:val="32"/>
          <w:szCs w:val="32"/>
          <w:u w:color="777777"/>
          <w:shd w:val="clear" w:color="auto" w:fill="FFFFFF"/>
        </w:rPr>
        <w:t>About Us ( 1</w:t>
      </w:r>
      <w:r>
        <w:rPr>
          <w:rFonts w:ascii="Arial" w:hAnsi="Arial"/>
          <w:color w:val="777777"/>
          <w:sz w:val="32"/>
          <w:szCs w:val="32"/>
          <w:u w:color="777777"/>
          <w:shd w:val="clear" w:color="auto" w:fill="FFFFFF"/>
          <w:vertAlign w:val="superscript"/>
        </w:rPr>
        <w:t>st</w:t>
      </w:r>
      <w:r>
        <w:rPr>
          <w:rFonts w:ascii="Arial" w:hAnsi="Arial"/>
          <w:color w:val="777777"/>
          <w:sz w:val="32"/>
          <w:szCs w:val="32"/>
          <w:u w:color="777777"/>
          <w:shd w:val="clear" w:color="auto" w:fill="FFFFFF"/>
        </w:rPr>
        <w:t xml:space="preserve"> Page)</w:t>
      </w:r>
    </w:p>
    <w:p w14:paraId="10AC089B" w14:textId="77777777" w:rsidR="001D13C7" w:rsidRDefault="001D13C7">
      <w:pPr>
        <w:pStyle w:val="ListParagraph"/>
        <w:rPr>
          <w:sz w:val="44"/>
          <w:szCs w:val="44"/>
        </w:rPr>
      </w:pPr>
    </w:p>
    <w:p w14:paraId="32D2E106" w14:textId="77777777" w:rsidR="001D13C7" w:rsidRDefault="00C0041F">
      <w:pPr>
        <w:pStyle w:val="ListParagraph"/>
        <w:rPr>
          <w:rFonts w:ascii="Arial" w:eastAsia="Arial" w:hAnsi="Arial" w:cs="Arial"/>
          <w:sz w:val="24"/>
          <w:szCs w:val="24"/>
        </w:rPr>
      </w:pPr>
      <w:r>
        <w:rPr>
          <w:rFonts w:ascii="Arial" w:hAnsi="Arial"/>
          <w:sz w:val="24"/>
          <w:szCs w:val="24"/>
        </w:rPr>
        <w:t xml:space="preserve">Centre of Learning for Autistic and Special scholars was started by Ms. Neelam Agarwal in year 2019. As a parent of Special child, she identified that while there are various therapies being practiced globally, there was a need of </w:t>
      </w:r>
      <w:r>
        <w:rPr>
          <w:rFonts w:ascii="Arial" w:hAnsi="Arial"/>
          <w:sz w:val="24"/>
          <w:szCs w:val="24"/>
        </w:rPr>
        <w:lastRenderedPageBreak/>
        <w:t>a 360 degree developmental program which touches each aspect of a child’s requirements ranging from Sensory,Occupational, Speech and expanding towards the skill development activities like dance, music, drama etc. under one roof.</w:t>
      </w:r>
    </w:p>
    <w:p w14:paraId="5F0F7E4A" w14:textId="77777777" w:rsidR="001D13C7" w:rsidRDefault="00C0041F">
      <w:pPr>
        <w:pStyle w:val="ListParagraph"/>
        <w:rPr>
          <w:rFonts w:ascii="Arial" w:eastAsia="Arial" w:hAnsi="Arial" w:cs="Arial"/>
          <w:sz w:val="24"/>
          <w:szCs w:val="24"/>
        </w:rPr>
      </w:pPr>
      <w:r>
        <w:rPr>
          <w:rFonts w:ascii="Arial" w:hAnsi="Arial"/>
          <w:sz w:val="24"/>
          <w:szCs w:val="24"/>
        </w:rPr>
        <w:t xml:space="preserve"> This approach will facilitate fellow Parents in getting all requirements being catered from one centre rather than going from pillar to post</w:t>
      </w:r>
    </w:p>
    <w:p w14:paraId="706CD849" w14:textId="77777777" w:rsidR="001D13C7" w:rsidRDefault="00C0041F">
      <w:pPr>
        <w:pStyle w:val="ListParagraph"/>
        <w:pBdr>
          <w:bottom w:val="single" w:sz="6" w:space="0" w:color="000000"/>
        </w:pBdr>
        <w:rPr>
          <w:rFonts w:ascii="Arial" w:eastAsia="Arial" w:hAnsi="Arial" w:cs="Arial"/>
          <w:sz w:val="44"/>
          <w:szCs w:val="44"/>
        </w:rPr>
      </w:pPr>
      <w:r>
        <w:rPr>
          <w:rFonts w:ascii="Arial" w:hAnsi="Arial"/>
          <w:sz w:val="24"/>
          <w:szCs w:val="24"/>
        </w:rPr>
        <w:t>Brief about Neelam Agarwal &amp; Mr Achlesh Agarwal who are our Founders ( content you can pick from PPT which I have sent to you)</w:t>
      </w:r>
    </w:p>
    <w:p w14:paraId="1AB26EF2" w14:textId="77777777" w:rsidR="001D13C7" w:rsidRDefault="001D13C7">
      <w:pPr>
        <w:pStyle w:val="ListParagraph"/>
        <w:rPr>
          <w:sz w:val="44"/>
          <w:szCs w:val="44"/>
        </w:rPr>
      </w:pPr>
    </w:p>
    <w:p w14:paraId="4A56E84B" w14:textId="77777777" w:rsidR="001D13C7" w:rsidRDefault="00C0041F">
      <w:pPr>
        <w:pStyle w:val="ListParagraph"/>
        <w:rPr>
          <w:rFonts w:ascii="Arial" w:eastAsia="Arial" w:hAnsi="Arial" w:cs="Arial"/>
          <w:sz w:val="24"/>
          <w:szCs w:val="24"/>
        </w:rPr>
      </w:pPr>
      <w:r>
        <w:rPr>
          <w:rFonts w:ascii="Arial" w:hAnsi="Arial"/>
          <w:sz w:val="24"/>
          <w:szCs w:val="24"/>
        </w:rPr>
        <w:t>Philosophy,Vission &amp; Mission</w:t>
      </w:r>
    </w:p>
    <w:p w14:paraId="031A6FCC" w14:textId="77777777" w:rsidR="001D13C7" w:rsidRDefault="00C0041F">
      <w:pPr>
        <w:pStyle w:val="ListParagraph"/>
        <w:rPr>
          <w:rFonts w:ascii="Arial" w:eastAsia="Arial" w:hAnsi="Arial" w:cs="Arial"/>
          <w:sz w:val="24"/>
          <w:szCs w:val="24"/>
        </w:rPr>
      </w:pPr>
      <w:r>
        <w:rPr>
          <w:rFonts w:ascii="Arial" w:hAnsi="Arial"/>
          <w:sz w:val="24"/>
          <w:szCs w:val="24"/>
        </w:rPr>
        <w:t xml:space="preserve">Our Philosophy: </w:t>
      </w:r>
    </w:p>
    <w:p w14:paraId="283FA3D3" w14:textId="77777777" w:rsidR="001D13C7" w:rsidRDefault="00C0041F">
      <w:pPr>
        <w:pStyle w:val="Body"/>
        <w:rPr>
          <w:rFonts w:ascii="Arial" w:eastAsia="Arial" w:hAnsi="Arial" w:cs="Arial"/>
          <w:sz w:val="24"/>
          <w:szCs w:val="24"/>
        </w:rPr>
      </w:pPr>
      <w:r>
        <w:rPr>
          <w:rFonts w:ascii="Arial" w:hAnsi="Arial"/>
          <w:sz w:val="24"/>
          <w:szCs w:val="24"/>
        </w:rPr>
        <w:t>Our Philosophy is to empower students to acquire, demonstrate, articulate and value knowledge the skills that will support them, as life-long learners, to participate in and contribute to the global world and practice the core values of our society: respect, tolerance, inclusion and excellence.</w:t>
      </w:r>
    </w:p>
    <w:p w14:paraId="2C7CB0C5" w14:textId="77777777" w:rsidR="001D13C7" w:rsidRDefault="001D13C7">
      <w:pPr>
        <w:pStyle w:val="Body"/>
        <w:rPr>
          <w:rFonts w:ascii="Arial" w:eastAsia="Arial" w:hAnsi="Arial" w:cs="Arial"/>
          <w:sz w:val="24"/>
          <w:szCs w:val="24"/>
        </w:rPr>
      </w:pPr>
    </w:p>
    <w:p w14:paraId="46963B40" w14:textId="77777777" w:rsidR="001D13C7" w:rsidRDefault="00C0041F">
      <w:pPr>
        <w:pStyle w:val="Body"/>
        <w:rPr>
          <w:rFonts w:ascii="Arial" w:eastAsia="Arial" w:hAnsi="Arial" w:cs="Arial"/>
          <w:sz w:val="24"/>
          <w:szCs w:val="24"/>
        </w:rPr>
      </w:pPr>
      <w:r>
        <w:rPr>
          <w:rFonts w:ascii="Arial" w:hAnsi="Arial"/>
          <w:sz w:val="24"/>
          <w:szCs w:val="24"/>
        </w:rPr>
        <w:t>• Mission:</w:t>
      </w:r>
    </w:p>
    <w:p w14:paraId="0C6BDD3F" w14:textId="77777777" w:rsidR="001D13C7" w:rsidRDefault="00C0041F">
      <w:pPr>
        <w:pStyle w:val="Body"/>
        <w:rPr>
          <w:rFonts w:ascii="Arial" w:eastAsia="Arial" w:hAnsi="Arial" w:cs="Arial"/>
          <w:sz w:val="24"/>
          <w:szCs w:val="24"/>
        </w:rPr>
      </w:pPr>
      <w:r>
        <w:rPr>
          <w:rFonts w:ascii="Arial" w:hAnsi="Arial"/>
          <w:sz w:val="24"/>
          <w:szCs w:val="24"/>
        </w:rPr>
        <w:t xml:space="preserve">CLASS’s mission is to support those who enhance the growth and development of special children  through education, advocacy, community building, and research. We aim to help parents and families, education professionals including support service personnel, and members of the research and higher education community who work to help special children as they strive to achieve their personal best and contribute to their communities. </w:t>
      </w:r>
    </w:p>
    <w:p w14:paraId="211368F2" w14:textId="77777777" w:rsidR="001D13C7" w:rsidRDefault="00C0041F">
      <w:pPr>
        <w:pStyle w:val="Body"/>
        <w:rPr>
          <w:rFonts w:ascii="Arial" w:eastAsia="Arial" w:hAnsi="Arial" w:cs="Arial"/>
          <w:sz w:val="24"/>
          <w:szCs w:val="24"/>
        </w:rPr>
      </w:pPr>
      <w:r>
        <w:rPr>
          <w:rFonts w:ascii="Arial" w:hAnsi="Arial"/>
          <w:sz w:val="24"/>
          <w:szCs w:val="24"/>
        </w:rPr>
        <w:t>The Centre of Learning for Autistic and Special Scholars is dedicated to providing a safe, positive and stimulating learning environment that provides all interventions required to support our kids under one roof which enables the child to achieve personal excellence. Our Goal is to establish a specialty center well equipped with not only latest facilities but also trained personnel, providing good quality, affordable, up to date therapies with complete transparency to Parents.</w:t>
      </w:r>
    </w:p>
    <w:p w14:paraId="00ADC217" w14:textId="77777777" w:rsidR="001D13C7" w:rsidRDefault="001D13C7">
      <w:pPr>
        <w:pStyle w:val="Body"/>
        <w:rPr>
          <w:rFonts w:ascii="Arial" w:eastAsia="Arial" w:hAnsi="Arial" w:cs="Arial"/>
          <w:sz w:val="24"/>
          <w:szCs w:val="24"/>
        </w:rPr>
      </w:pPr>
    </w:p>
    <w:p w14:paraId="24FBAC59" w14:textId="77777777" w:rsidR="001D13C7" w:rsidRDefault="00C0041F">
      <w:pPr>
        <w:pStyle w:val="Body"/>
        <w:rPr>
          <w:rFonts w:ascii="Arial" w:eastAsia="Arial" w:hAnsi="Arial" w:cs="Arial"/>
          <w:sz w:val="24"/>
          <w:szCs w:val="24"/>
        </w:rPr>
      </w:pPr>
      <w:r>
        <w:rPr>
          <w:rFonts w:ascii="Arial" w:hAnsi="Arial"/>
          <w:sz w:val="24"/>
          <w:szCs w:val="24"/>
        </w:rPr>
        <w:t>•Vision:</w:t>
      </w:r>
    </w:p>
    <w:p w14:paraId="660F8A74" w14:textId="77777777" w:rsidR="001D13C7" w:rsidRDefault="00C0041F">
      <w:pPr>
        <w:pStyle w:val="Body"/>
        <w:rPr>
          <w:rFonts w:ascii="Arial" w:eastAsia="Arial" w:hAnsi="Arial" w:cs="Arial"/>
          <w:sz w:val="24"/>
          <w:szCs w:val="24"/>
        </w:rPr>
      </w:pPr>
      <w:r>
        <w:rPr>
          <w:rFonts w:ascii="Arial" w:hAnsi="Arial"/>
          <w:sz w:val="24"/>
          <w:szCs w:val="24"/>
        </w:rPr>
        <w:t xml:space="preserve"> We envision the Center of Learning for Autistic and Special Scholars to be an environment that provides all students with an individualized instructional program consisting of developmental, academic, and/or functional skills. Our Center:</w:t>
      </w:r>
    </w:p>
    <w:p w14:paraId="7D3F6B5A" w14:textId="77777777" w:rsidR="001D13C7" w:rsidRDefault="00C0041F">
      <w:pPr>
        <w:pStyle w:val="ListParagraph"/>
        <w:rPr>
          <w:rFonts w:ascii="Arial" w:eastAsia="Arial" w:hAnsi="Arial" w:cs="Arial"/>
          <w:sz w:val="24"/>
          <w:szCs w:val="24"/>
        </w:rPr>
      </w:pPr>
      <w:r>
        <w:rPr>
          <w:rFonts w:ascii="Arial" w:hAnsi="Arial"/>
          <w:sz w:val="24"/>
          <w:szCs w:val="24"/>
        </w:rPr>
        <w:t>ü</w:t>
      </w:r>
      <w:r>
        <w:rPr>
          <w:rFonts w:ascii="Arial" w:hAnsi="Arial"/>
          <w:sz w:val="24"/>
          <w:szCs w:val="24"/>
        </w:rPr>
        <w:tab/>
        <w:t>Enables students to function as independently as possible with supports across the functional domains of daily living, recreation/leisure, community, vocational, communication/decision making.</w:t>
      </w:r>
    </w:p>
    <w:p w14:paraId="050650BD" w14:textId="77777777" w:rsidR="001D13C7" w:rsidRDefault="00C0041F">
      <w:pPr>
        <w:pStyle w:val="ListParagraph"/>
        <w:rPr>
          <w:rFonts w:ascii="Arial" w:eastAsia="Arial" w:hAnsi="Arial" w:cs="Arial"/>
          <w:sz w:val="24"/>
          <w:szCs w:val="24"/>
        </w:rPr>
      </w:pPr>
      <w:r>
        <w:rPr>
          <w:rFonts w:ascii="Arial" w:hAnsi="Arial"/>
          <w:sz w:val="24"/>
          <w:szCs w:val="24"/>
        </w:rPr>
        <w:lastRenderedPageBreak/>
        <w:t>ü</w:t>
      </w:r>
      <w:r>
        <w:rPr>
          <w:rFonts w:ascii="Arial" w:hAnsi="Arial"/>
          <w:sz w:val="24"/>
          <w:szCs w:val="24"/>
        </w:rPr>
        <w:tab/>
        <w:t>Prepares students for opportunities within the community</w:t>
      </w:r>
    </w:p>
    <w:p w14:paraId="5E540BA5" w14:textId="77777777" w:rsidR="001D13C7" w:rsidRDefault="00C0041F">
      <w:pPr>
        <w:pStyle w:val="ListParagraph"/>
        <w:rPr>
          <w:rFonts w:ascii="Arial" w:eastAsia="Arial" w:hAnsi="Arial" w:cs="Arial"/>
          <w:sz w:val="24"/>
          <w:szCs w:val="24"/>
        </w:rPr>
      </w:pPr>
      <w:r>
        <w:rPr>
          <w:rFonts w:ascii="Arial" w:hAnsi="Arial"/>
          <w:sz w:val="24"/>
          <w:szCs w:val="24"/>
        </w:rPr>
        <w:t>ü</w:t>
      </w:r>
      <w:r>
        <w:rPr>
          <w:rFonts w:ascii="Arial" w:hAnsi="Arial"/>
          <w:sz w:val="24"/>
          <w:szCs w:val="24"/>
        </w:rPr>
        <w:tab/>
        <w:t>Establishes alliances between the home, school and other agencies</w:t>
      </w:r>
    </w:p>
    <w:p w14:paraId="594FA07E" w14:textId="77777777" w:rsidR="001D13C7" w:rsidRDefault="00C0041F">
      <w:pPr>
        <w:pStyle w:val="ListParagraph"/>
        <w:rPr>
          <w:rFonts w:ascii="Arial" w:eastAsia="Arial" w:hAnsi="Arial" w:cs="Arial"/>
          <w:sz w:val="24"/>
          <w:szCs w:val="24"/>
        </w:rPr>
      </w:pPr>
      <w:r>
        <w:rPr>
          <w:rFonts w:ascii="Arial" w:hAnsi="Arial"/>
          <w:sz w:val="24"/>
          <w:szCs w:val="24"/>
        </w:rPr>
        <w:t>ü</w:t>
      </w:r>
      <w:r>
        <w:rPr>
          <w:rFonts w:ascii="Arial" w:hAnsi="Arial"/>
          <w:sz w:val="24"/>
          <w:szCs w:val="24"/>
        </w:rPr>
        <w:tab/>
        <w:t>Secures a safe environment</w:t>
      </w:r>
    </w:p>
    <w:p w14:paraId="5ECCDCA9" w14:textId="77777777" w:rsidR="001D13C7" w:rsidRDefault="00C0041F">
      <w:pPr>
        <w:pStyle w:val="ListParagraph"/>
        <w:rPr>
          <w:rFonts w:ascii="Arial" w:eastAsia="Arial" w:hAnsi="Arial" w:cs="Arial"/>
          <w:sz w:val="24"/>
          <w:szCs w:val="24"/>
        </w:rPr>
      </w:pPr>
      <w:r>
        <w:rPr>
          <w:rFonts w:ascii="Arial" w:hAnsi="Arial"/>
          <w:sz w:val="24"/>
          <w:szCs w:val="24"/>
        </w:rPr>
        <w:t>ü</w:t>
      </w:r>
      <w:r>
        <w:rPr>
          <w:rFonts w:ascii="Arial" w:hAnsi="Arial"/>
          <w:sz w:val="24"/>
          <w:szCs w:val="24"/>
        </w:rPr>
        <w:tab/>
        <w:t>Demonstrates mutual respect and collaboration</w:t>
      </w:r>
    </w:p>
    <w:p w14:paraId="743A25E5" w14:textId="77777777" w:rsidR="001D13C7" w:rsidRDefault="00C0041F">
      <w:pPr>
        <w:pStyle w:val="ListParagraph"/>
        <w:rPr>
          <w:rFonts w:ascii="Arial" w:eastAsia="Arial" w:hAnsi="Arial" w:cs="Arial"/>
          <w:sz w:val="24"/>
          <w:szCs w:val="24"/>
        </w:rPr>
      </w:pPr>
      <w:r>
        <w:rPr>
          <w:rFonts w:ascii="Arial" w:hAnsi="Arial"/>
          <w:sz w:val="24"/>
          <w:szCs w:val="24"/>
        </w:rPr>
        <w:t>ü</w:t>
      </w:r>
      <w:r>
        <w:rPr>
          <w:rFonts w:ascii="Arial" w:hAnsi="Arial"/>
          <w:sz w:val="24"/>
          <w:szCs w:val="24"/>
        </w:rPr>
        <w:tab/>
        <w:t>Utilizes effective teaching techniques and materials</w:t>
      </w:r>
    </w:p>
    <w:p w14:paraId="75CCAE9C" w14:textId="77777777" w:rsidR="001D13C7" w:rsidRDefault="00C0041F">
      <w:pPr>
        <w:pStyle w:val="ListParagraph"/>
        <w:rPr>
          <w:rFonts w:ascii="Arial" w:eastAsia="Arial" w:hAnsi="Arial" w:cs="Arial"/>
          <w:sz w:val="24"/>
          <w:szCs w:val="24"/>
        </w:rPr>
      </w:pPr>
      <w:r>
        <w:rPr>
          <w:rFonts w:ascii="Arial" w:hAnsi="Arial"/>
          <w:sz w:val="24"/>
          <w:szCs w:val="24"/>
        </w:rPr>
        <w:t>ü</w:t>
      </w:r>
      <w:r>
        <w:rPr>
          <w:rFonts w:ascii="Arial" w:hAnsi="Arial"/>
          <w:sz w:val="24"/>
          <w:szCs w:val="24"/>
        </w:rPr>
        <w:tab/>
        <w:t>Provides the support to attain acceptably appropriate behavior</w:t>
      </w:r>
    </w:p>
    <w:p w14:paraId="48539094" w14:textId="77777777" w:rsidR="001D13C7" w:rsidRDefault="00C0041F">
      <w:pPr>
        <w:pStyle w:val="ListParagraph"/>
        <w:rPr>
          <w:rFonts w:ascii="Arial" w:eastAsia="Arial" w:hAnsi="Arial" w:cs="Arial"/>
          <w:sz w:val="24"/>
          <w:szCs w:val="24"/>
        </w:rPr>
      </w:pPr>
      <w:r>
        <w:rPr>
          <w:rFonts w:ascii="Arial" w:hAnsi="Arial"/>
          <w:sz w:val="24"/>
          <w:szCs w:val="24"/>
        </w:rPr>
        <w:t>ü</w:t>
      </w:r>
      <w:r>
        <w:rPr>
          <w:rFonts w:ascii="Arial" w:hAnsi="Arial"/>
          <w:sz w:val="24"/>
          <w:szCs w:val="24"/>
        </w:rPr>
        <w:tab/>
        <w:t>Makes adaptations and accommodations to the environment</w:t>
      </w:r>
    </w:p>
    <w:p w14:paraId="48DE6BFC" w14:textId="77777777" w:rsidR="001D13C7" w:rsidRDefault="00C0041F">
      <w:pPr>
        <w:pStyle w:val="ListParagraph"/>
        <w:pBdr>
          <w:bottom w:val="single" w:sz="6" w:space="0" w:color="000000"/>
        </w:pBdr>
        <w:rPr>
          <w:rFonts w:ascii="Arial" w:eastAsia="Arial" w:hAnsi="Arial" w:cs="Arial"/>
          <w:sz w:val="24"/>
          <w:szCs w:val="24"/>
        </w:rPr>
      </w:pPr>
      <w:r>
        <w:rPr>
          <w:rFonts w:ascii="Arial" w:hAnsi="Arial"/>
          <w:sz w:val="24"/>
          <w:szCs w:val="24"/>
        </w:rPr>
        <w:t>ü</w:t>
      </w:r>
      <w:r>
        <w:rPr>
          <w:rFonts w:ascii="Arial" w:hAnsi="Arial"/>
          <w:sz w:val="24"/>
          <w:szCs w:val="24"/>
        </w:rPr>
        <w:tab/>
        <w:t>Encourages continuous learning and growth for all stakeholders</w:t>
      </w:r>
    </w:p>
    <w:p w14:paraId="17E183CE" w14:textId="77777777" w:rsidR="001D13C7" w:rsidRDefault="00C0041F">
      <w:pPr>
        <w:pStyle w:val="ListParagraph"/>
        <w:rPr>
          <w:sz w:val="24"/>
          <w:szCs w:val="24"/>
        </w:rPr>
      </w:pPr>
      <w:r>
        <w:rPr>
          <w:sz w:val="24"/>
          <w:szCs w:val="24"/>
        </w:rPr>
        <w:t>Our Programs</w:t>
      </w:r>
    </w:p>
    <w:p w14:paraId="418A46D5" w14:textId="77777777" w:rsidR="001D13C7" w:rsidRDefault="00C0041F">
      <w:pPr>
        <w:pStyle w:val="ListParagraph"/>
        <w:rPr>
          <w:sz w:val="24"/>
          <w:szCs w:val="24"/>
        </w:rPr>
      </w:pPr>
      <w:r>
        <w:rPr>
          <w:sz w:val="24"/>
          <w:szCs w:val="24"/>
        </w:rPr>
        <w:t>Our programs are tailor-made for each student because we believe that “One Size does not fit all”.</w:t>
      </w:r>
    </w:p>
    <w:p w14:paraId="70CC40C7" w14:textId="77777777" w:rsidR="001D13C7" w:rsidRDefault="00C0041F">
      <w:pPr>
        <w:pStyle w:val="ListParagraph"/>
        <w:rPr>
          <w:sz w:val="24"/>
          <w:szCs w:val="24"/>
        </w:rPr>
      </w:pPr>
      <w:r>
        <w:rPr>
          <w:sz w:val="24"/>
          <w:szCs w:val="24"/>
        </w:rPr>
        <w:t>All therapies are designed in such a manner that they converge towards the Short Term and long term goals set up for the child.</w:t>
      </w:r>
    </w:p>
    <w:p w14:paraId="66DE059B" w14:textId="77777777" w:rsidR="001D13C7" w:rsidRDefault="001D13C7">
      <w:pPr>
        <w:pStyle w:val="ListParagraph"/>
        <w:rPr>
          <w:sz w:val="24"/>
          <w:szCs w:val="24"/>
        </w:rPr>
      </w:pPr>
    </w:p>
    <w:p w14:paraId="6E89FA20" w14:textId="77777777" w:rsidR="001D13C7" w:rsidRDefault="00C0041F">
      <w:pPr>
        <w:pStyle w:val="ListParagraph"/>
        <w:rPr>
          <w:sz w:val="24"/>
          <w:szCs w:val="24"/>
        </w:rPr>
      </w:pPr>
      <w:r>
        <w:rPr>
          <w:sz w:val="24"/>
          <w:szCs w:val="24"/>
        </w:rPr>
        <w:t>We provide our students with various therapies such as:</w:t>
      </w:r>
      <w:r>
        <w:rPr>
          <w:sz w:val="24"/>
          <w:szCs w:val="24"/>
        </w:rPr>
        <w:br/>
      </w:r>
      <w:commentRangeStart w:id="4"/>
    </w:p>
    <w:p w14:paraId="3E4D9044" w14:textId="77777777" w:rsidR="001D13C7" w:rsidRDefault="00C0041F">
      <w:pPr>
        <w:pStyle w:val="ListParagraph"/>
        <w:numPr>
          <w:ilvl w:val="0"/>
          <w:numId w:val="10"/>
        </w:numPr>
        <w:rPr>
          <w:sz w:val="24"/>
          <w:szCs w:val="24"/>
        </w:rPr>
      </w:pPr>
      <w:r>
        <w:rPr>
          <w:sz w:val="24"/>
          <w:szCs w:val="24"/>
        </w:rPr>
        <w:t>Aquatic therapies</w:t>
      </w:r>
    </w:p>
    <w:p w14:paraId="40A4573F" w14:textId="77777777" w:rsidR="001D13C7" w:rsidRDefault="00C0041F">
      <w:pPr>
        <w:pStyle w:val="ListParagraph"/>
        <w:numPr>
          <w:ilvl w:val="0"/>
          <w:numId w:val="10"/>
        </w:numPr>
        <w:rPr>
          <w:sz w:val="24"/>
          <w:szCs w:val="24"/>
        </w:rPr>
      </w:pPr>
      <w:r>
        <w:rPr>
          <w:sz w:val="24"/>
          <w:szCs w:val="24"/>
        </w:rPr>
        <w:t>Color therapies</w:t>
      </w:r>
    </w:p>
    <w:p w14:paraId="7BB3DDDB" w14:textId="77777777" w:rsidR="001D13C7" w:rsidRDefault="00C0041F">
      <w:pPr>
        <w:pStyle w:val="ListParagraph"/>
        <w:numPr>
          <w:ilvl w:val="0"/>
          <w:numId w:val="10"/>
        </w:numPr>
        <w:rPr>
          <w:sz w:val="24"/>
          <w:szCs w:val="24"/>
        </w:rPr>
      </w:pPr>
      <w:r>
        <w:rPr>
          <w:sz w:val="24"/>
          <w:szCs w:val="24"/>
        </w:rPr>
        <w:t>Accupressure &amp; Yoga</w:t>
      </w:r>
    </w:p>
    <w:p w14:paraId="3E530FD2" w14:textId="77777777" w:rsidR="001D13C7" w:rsidRDefault="00C0041F">
      <w:pPr>
        <w:pStyle w:val="ListParagraph"/>
        <w:numPr>
          <w:ilvl w:val="0"/>
          <w:numId w:val="10"/>
        </w:numPr>
        <w:rPr>
          <w:sz w:val="24"/>
          <w:szCs w:val="24"/>
        </w:rPr>
      </w:pPr>
      <w:r>
        <w:rPr>
          <w:sz w:val="24"/>
          <w:szCs w:val="24"/>
        </w:rPr>
        <w:t>Speech &amp; Special Education</w:t>
      </w:r>
    </w:p>
    <w:p w14:paraId="1392CF79" w14:textId="77777777" w:rsidR="001D13C7" w:rsidRDefault="00C0041F">
      <w:pPr>
        <w:pStyle w:val="ListParagraph"/>
        <w:numPr>
          <w:ilvl w:val="0"/>
          <w:numId w:val="10"/>
        </w:numPr>
        <w:rPr>
          <w:sz w:val="24"/>
          <w:szCs w:val="24"/>
        </w:rPr>
      </w:pPr>
      <w:r>
        <w:rPr>
          <w:sz w:val="24"/>
          <w:szCs w:val="24"/>
        </w:rPr>
        <w:t>Gross motor and fine motor therapies</w:t>
      </w:r>
    </w:p>
    <w:p w14:paraId="022E02D1" w14:textId="77777777" w:rsidR="001D13C7" w:rsidRDefault="00C0041F">
      <w:pPr>
        <w:pStyle w:val="ListParagraph"/>
        <w:numPr>
          <w:ilvl w:val="0"/>
          <w:numId w:val="10"/>
        </w:numPr>
        <w:rPr>
          <w:sz w:val="24"/>
          <w:szCs w:val="24"/>
        </w:rPr>
      </w:pPr>
      <w:r>
        <w:rPr>
          <w:sz w:val="24"/>
          <w:szCs w:val="24"/>
        </w:rPr>
        <w:t>aroma and fragrance therapies</w:t>
      </w:r>
    </w:p>
    <w:p w14:paraId="3A2EC5B2" w14:textId="77777777" w:rsidR="001D13C7" w:rsidRDefault="00C0041F">
      <w:pPr>
        <w:pStyle w:val="ListParagraph"/>
        <w:numPr>
          <w:ilvl w:val="0"/>
          <w:numId w:val="10"/>
        </w:numPr>
        <w:rPr>
          <w:sz w:val="24"/>
          <w:szCs w:val="24"/>
        </w:rPr>
      </w:pPr>
      <w:r>
        <w:rPr>
          <w:sz w:val="24"/>
          <w:szCs w:val="24"/>
        </w:rPr>
        <w:t>Sound and light therapies</w:t>
      </w:r>
    </w:p>
    <w:p w14:paraId="2F63193B" w14:textId="77777777" w:rsidR="001D13C7" w:rsidRDefault="00C0041F">
      <w:pPr>
        <w:pStyle w:val="ListParagraph"/>
        <w:numPr>
          <w:ilvl w:val="0"/>
          <w:numId w:val="10"/>
        </w:numPr>
        <w:rPr>
          <w:sz w:val="24"/>
          <w:szCs w:val="24"/>
        </w:rPr>
      </w:pPr>
      <w:r>
        <w:rPr>
          <w:sz w:val="24"/>
          <w:szCs w:val="24"/>
        </w:rPr>
        <w:t>Therapy games and play way methods</w:t>
      </w:r>
      <w:r>
        <w:rPr>
          <w:sz w:val="24"/>
          <w:szCs w:val="24"/>
        </w:rPr>
        <w:br/>
      </w:r>
      <w:commentRangeEnd w:id="4"/>
      <w:r>
        <w:commentReference w:id="4"/>
      </w:r>
    </w:p>
    <w:p w14:paraId="07CBB591" w14:textId="77777777" w:rsidR="001D13C7" w:rsidRDefault="001D13C7">
      <w:pPr>
        <w:pStyle w:val="ListParagraph"/>
        <w:ind w:left="1440"/>
        <w:rPr>
          <w:sz w:val="24"/>
          <w:szCs w:val="24"/>
        </w:rPr>
      </w:pPr>
    </w:p>
    <w:p w14:paraId="2D0139F1" w14:textId="77777777" w:rsidR="001D13C7" w:rsidRDefault="00C0041F">
      <w:pPr>
        <w:pStyle w:val="ListParagraph"/>
        <w:ind w:left="1440"/>
        <w:rPr>
          <w:sz w:val="24"/>
          <w:szCs w:val="24"/>
        </w:rPr>
      </w:pPr>
      <w:r>
        <w:rPr>
          <w:sz w:val="24"/>
          <w:szCs w:val="24"/>
        </w:rPr>
        <w:t>These therapies we provide are universal for every special need child now if we talk about specific therapies we have researched a lot on every part.</w:t>
      </w:r>
    </w:p>
    <w:p w14:paraId="2318AA38" w14:textId="77777777" w:rsidR="001D13C7" w:rsidRDefault="001D13C7">
      <w:pPr>
        <w:pStyle w:val="ListParagraph"/>
        <w:ind w:left="1440"/>
        <w:rPr>
          <w:sz w:val="24"/>
          <w:szCs w:val="24"/>
        </w:rPr>
      </w:pPr>
    </w:p>
    <w:p w14:paraId="0446EDC1" w14:textId="77777777" w:rsidR="001D13C7" w:rsidRDefault="00C0041F">
      <w:pPr>
        <w:pStyle w:val="ListParagraph"/>
        <w:rPr>
          <w:sz w:val="24"/>
          <w:szCs w:val="24"/>
        </w:rPr>
      </w:pPr>
      <w:r>
        <w:rPr>
          <w:sz w:val="24"/>
          <w:szCs w:val="24"/>
        </w:rPr>
        <w:t>We have special therapies for autism, Cerebal palsy and ADHD</w:t>
      </w:r>
    </w:p>
    <w:p w14:paraId="301BBC90" w14:textId="77777777" w:rsidR="001D13C7" w:rsidRDefault="001D13C7">
      <w:pPr>
        <w:pStyle w:val="ListParagraph"/>
        <w:rPr>
          <w:sz w:val="24"/>
          <w:szCs w:val="24"/>
        </w:rPr>
      </w:pPr>
    </w:p>
    <w:p w14:paraId="331DA3AD" w14:textId="77777777" w:rsidR="001D13C7" w:rsidRDefault="00C0041F">
      <w:pPr>
        <w:pStyle w:val="ListParagraph"/>
        <w:rPr>
          <w:sz w:val="24"/>
          <w:szCs w:val="24"/>
        </w:rPr>
      </w:pPr>
      <w:r>
        <w:rPr>
          <w:sz w:val="24"/>
          <w:szCs w:val="24"/>
        </w:rPr>
        <w:lastRenderedPageBreak/>
        <w:t xml:space="preserve">For autism we provide full programme consisting of </w:t>
      </w:r>
      <w:r>
        <w:rPr>
          <w:sz w:val="24"/>
          <w:szCs w:val="24"/>
        </w:rPr>
        <w:br/>
      </w:r>
      <w:commentRangeStart w:id="5"/>
    </w:p>
    <w:p w14:paraId="131CE2A4" w14:textId="77777777" w:rsidR="001D13C7" w:rsidRDefault="00C0041F">
      <w:pPr>
        <w:pStyle w:val="ListParagraph"/>
        <w:rPr>
          <w:sz w:val="24"/>
          <w:szCs w:val="24"/>
        </w:rPr>
      </w:pPr>
      <w:r>
        <w:rPr>
          <w:sz w:val="24"/>
          <w:szCs w:val="24"/>
        </w:rPr>
        <w:t>-multifactored assessment</w:t>
      </w:r>
    </w:p>
    <w:p w14:paraId="562F694C" w14:textId="77777777" w:rsidR="001D13C7" w:rsidRDefault="00C0041F">
      <w:pPr>
        <w:pStyle w:val="ListParagraph"/>
        <w:rPr>
          <w:sz w:val="24"/>
          <w:szCs w:val="24"/>
        </w:rPr>
      </w:pPr>
      <w:r>
        <w:rPr>
          <w:sz w:val="24"/>
          <w:szCs w:val="24"/>
        </w:rPr>
        <w:t>-applied behaviour analysis</w:t>
      </w:r>
    </w:p>
    <w:p w14:paraId="73E75987" w14:textId="77777777" w:rsidR="001D13C7" w:rsidRDefault="00C0041F">
      <w:pPr>
        <w:pStyle w:val="ListParagraph"/>
        <w:rPr>
          <w:sz w:val="24"/>
          <w:szCs w:val="24"/>
        </w:rPr>
      </w:pPr>
      <w:r>
        <w:rPr>
          <w:sz w:val="24"/>
          <w:szCs w:val="24"/>
        </w:rPr>
        <w:t>-natural therapy services</w:t>
      </w:r>
      <w:commentRangeEnd w:id="5"/>
      <w:r>
        <w:commentReference w:id="5"/>
      </w:r>
    </w:p>
    <w:p w14:paraId="0D6296D8" w14:textId="77777777" w:rsidR="001D13C7" w:rsidRDefault="001D13C7">
      <w:pPr>
        <w:pStyle w:val="ListParagraph"/>
        <w:rPr>
          <w:sz w:val="24"/>
          <w:szCs w:val="24"/>
        </w:rPr>
      </w:pPr>
    </w:p>
    <w:p w14:paraId="1A418741" w14:textId="77777777" w:rsidR="001D13C7" w:rsidRDefault="00C0041F">
      <w:pPr>
        <w:pStyle w:val="ListParagraph"/>
        <w:rPr>
          <w:sz w:val="24"/>
          <w:szCs w:val="24"/>
        </w:rPr>
      </w:pPr>
      <w:r>
        <w:rPr>
          <w:sz w:val="24"/>
          <w:szCs w:val="24"/>
        </w:rPr>
        <w:t>For cerebal palsy we provide specialised programme consisting of</w:t>
      </w:r>
      <w:r>
        <w:rPr>
          <w:sz w:val="24"/>
          <w:szCs w:val="24"/>
        </w:rPr>
        <w:br/>
      </w:r>
      <w:commentRangeStart w:id="6"/>
    </w:p>
    <w:p w14:paraId="5EEE9796" w14:textId="77777777" w:rsidR="001D13C7" w:rsidRDefault="00C0041F">
      <w:pPr>
        <w:pStyle w:val="ListParagraph"/>
        <w:rPr>
          <w:sz w:val="24"/>
          <w:szCs w:val="24"/>
        </w:rPr>
      </w:pPr>
      <w:r>
        <w:rPr>
          <w:sz w:val="24"/>
          <w:szCs w:val="24"/>
        </w:rPr>
        <w:t>-gross motor and classification system</w:t>
      </w:r>
    </w:p>
    <w:p w14:paraId="023A4092" w14:textId="77777777" w:rsidR="001D13C7" w:rsidRDefault="00C0041F">
      <w:pPr>
        <w:pStyle w:val="ListParagraph"/>
        <w:rPr>
          <w:sz w:val="24"/>
          <w:szCs w:val="24"/>
        </w:rPr>
      </w:pPr>
      <w:r>
        <w:rPr>
          <w:sz w:val="24"/>
          <w:szCs w:val="24"/>
        </w:rPr>
        <w:t>-augmentative and alternative communication</w:t>
      </w:r>
      <w:commentRangeEnd w:id="6"/>
      <w:r>
        <w:commentReference w:id="6"/>
      </w:r>
    </w:p>
    <w:p w14:paraId="0FCBC3CF" w14:textId="77777777" w:rsidR="001D13C7" w:rsidRDefault="001D13C7">
      <w:pPr>
        <w:pStyle w:val="ListParagraph"/>
        <w:rPr>
          <w:sz w:val="24"/>
          <w:szCs w:val="24"/>
        </w:rPr>
      </w:pPr>
    </w:p>
    <w:p w14:paraId="17239A78" w14:textId="77777777" w:rsidR="001D13C7" w:rsidRDefault="00C0041F">
      <w:pPr>
        <w:pStyle w:val="ListParagraph"/>
        <w:rPr>
          <w:sz w:val="24"/>
          <w:szCs w:val="24"/>
        </w:rPr>
      </w:pPr>
      <w:r>
        <w:rPr>
          <w:sz w:val="24"/>
          <w:szCs w:val="24"/>
        </w:rPr>
        <w:t>For ADHD we have prescribed behaviour programme consisting of</w:t>
      </w:r>
      <w:r>
        <w:rPr>
          <w:sz w:val="24"/>
          <w:szCs w:val="24"/>
        </w:rPr>
        <w:br/>
      </w:r>
      <w:commentRangeStart w:id="7"/>
    </w:p>
    <w:p w14:paraId="4BE9B5E6" w14:textId="77777777" w:rsidR="001D13C7" w:rsidRDefault="00C0041F">
      <w:pPr>
        <w:pStyle w:val="ListParagraph"/>
        <w:rPr>
          <w:sz w:val="24"/>
          <w:szCs w:val="24"/>
        </w:rPr>
      </w:pPr>
      <w:r>
        <w:rPr>
          <w:sz w:val="24"/>
          <w:szCs w:val="24"/>
        </w:rPr>
        <w:t>-cognitive behaviour therapy</w:t>
      </w:r>
    </w:p>
    <w:p w14:paraId="5FF41D42" w14:textId="77777777" w:rsidR="001D13C7" w:rsidRDefault="00C0041F">
      <w:pPr>
        <w:pStyle w:val="ListParagraph"/>
        <w:rPr>
          <w:sz w:val="24"/>
          <w:szCs w:val="24"/>
        </w:rPr>
      </w:pPr>
      <w:r>
        <w:rPr>
          <w:sz w:val="24"/>
          <w:szCs w:val="24"/>
        </w:rPr>
        <w:t>-emotional and calming therapies</w:t>
      </w:r>
      <w:commentRangeEnd w:id="7"/>
      <w:r>
        <w:commentReference w:id="7"/>
      </w:r>
      <w:r>
        <w:rPr>
          <w:sz w:val="24"/>
          <w:szCs w:val="24"/>
        </w:rPr>
        <w:br/>
      </w:r>
      <w:commentRangeStart w:id="8"/>
    </w:p>
    <w:p w14:paraId="33134B9D" w14:textId="77777777" w:rsidR="001D13C7" w:rsidRDefault="00C0041F">
      <w:pPr>
        <w:pStyle w:val="ListParagraph"/>
        <w:rPr>
          <w:rFonts w:ascii="Arial" w:eastAsia="Arial" w:hAnsi="Arial" w:cs="Arial"/>
          <w:sz w:val="24"/>
          <w:szCs w:val="24"/>
        </w:rPr>
      </w:pPr>
      <w:r>
        <w:rPr>
          <w:rFonts w:ascii="Arial" w:hAnsi="Arial"/>
          <w:sz w:val="24"/>
          <w:szCs w:val="24"/>
        </w:rPr>
        <w:t>FOOD AS MEDICINE</w:t>
      </w:r>
      <w:commentRangeEnd w:id="8"/>
      <w:r>
        <w:commentReference w:id="8"/>
      </w:r>
    </w:p>
    <w:p w14:paraId="06488953" w14:textId="77777777" w:rsidR="001D13C7" w:rsidRDefault="00C0041F">
      <w:pPr>
        <w:pStyle w:val="ListParagraph"/>
        <w:rPr>
          <w:rFonts w:ascii="Arial" w:eastAsia="Arial" w:hAnsi="Arial" w:cs="Arial"/>
          <w:sz w:val="24"/>
          <w:szCs w:val="24"/>
        </w:rPr>
      </w:pPr>
      <w:r>
        <w:rPr>
          <w:rFonts w:ascii="Arial" w:hAnsi="Arial"/>
          <w:sz w:val="24"/>
          <w:szCs w:val="24"/>
        </w:rPr>
        <w:t>WE PROVIDE OUR CHILDREN AND PARENTS WITH FOOD SKILL EDUCATION</w:t>
      </w:r>
    </w:p>
    <w:p w14:paraId="27C8ECFA" w14:textId="77777777" w:rsidR="001D13C7" w:rsidRDefault="00C0041F">
      <w:pPr>
        <w:pStyle w:val="ListParagraph"/>
        <w:rPr>
          <w:rFonts w:ascii="Arial" w:eastAsia="Arial" w:hAnsi="Arial" w:cs="Arial"/>
          <w:sz w:val="24"/>
          <w:szCs w:val="24"/>
        </w:rPr>
      </w:pPr>
      <w:r>
        <w:rPr>
          <w:rFonts w:ascii="Arial" w:hAnsi="Arial"/>
          <w:sz w:val="24"/>
          <w:szCs w:val="24"/>
        </w:rPr>
        <w:t>We provide our children with the best Food Programs in INDIA suitable to regular as well as special children.</w:t>
      </w:r>
    </w:p>
    <w:p w14:paraId="6237F2A8" w14:textId="77777777" w:rsidR="001D13C7" w:rsidRDefault="00C0041F">
      <w:pPr>
        <w:pStyle w:val="ListParagraph"/>
        <w:rPr>
          <w:rFonts w:ascii="Arial" w:eastAsia="Arial" w:hAnsi="Arial" w:cs="Arial"/>
          <w:sz w:val="24"/>
          <w:szCs w:val="24"/>
        </w:rPr>
      </w:pPr>
      <w:r>
        <w:rPr>
          <w:rFonts w:ascii="Arial" w:hAnsi="Arial"/>
          <w:sz w:val="24"/>
          <w:szCs w:val="24"/>
        </w:rPr>
        <w:t>One of the most effective way to help families and children with special needs is through federal nutrition programs.</w:t>
      </w:r>
    </w:p>
    <w:p w14:paraId="17650DF2" w14:textId="77777777" w:rsidR="001D13C7" w:rsidRDefault="00C0041F">
      <w:pPr>
        <w:pStyle w:val="ListParagraph"/>
        <w:rPr>
          <w:rFonts w:ascii="Arial" w:eastAsia="Arial" w:hAnsi="Arial" w:cs="Arial"/>
          <w:sz w:val="24"/>
          <w:szCs w:val="24"/>
        </w:rPr>
      </w:pPr>
      <w:r>
        <w:rPr>
          <w:rFonts w:ascii="Arial" w:hAnsi="Arial"/>
          <w:sz w:val="24"/>
          <w:szCs w:val="24"/>
        </w:rPr>
        <w:t>we focus our efforts on food benefits which enhances healthy eating habits along with a prominent degree of remedies that can help children with their on going problems and can even help them in preventing it.</w:t>
      </w:r>
    </w:p>
    <w:p w14:paraId="1AD4BA82" w14:textId="77777777" w:rsidR="001D13C7" w:rsidRDefault="00C0041F">
      <w:pPr>
        <w:pStyle w:val="ListParagraph"/>
        <w:rPr>
          <w:rFonts w:ascii="Arial" w:eastAsia="Arial" w:hAnsi="Arial" w:cs="Arial"/>
          <w:sz w:val="24"/>
          <w:szCs w:val="24"/>
        </w:rPr>
      </w:pPr>
      <w:r>
        <w:rPr>
          <w:rFonts w:ascii="Arial" w:hAnsi="Arial"/>
          <w:sz w:val="24"/>
          <w:szCs w:val="24"/>
        </w:rPr>
        <w:t xml:space="preserve"> Such nutritional programs that we know can make an enormous difference for our special kids, such as the school breakfast program, the summer meals program and the afterschool meals program.</w:t>
      </w:r>
    </w:p>
    <w:p w14:paraId="6E03CC8A" w14:textId="77777777" w:rsidR="001D13C7" w:rsidRDefault="001D13C7">
      <w:pPr>
        <w:pStyle w:val="ListParagraph"/>
        <w:rPr>
          <w:sz w:val="44"/>
          <w:szCs w:val="44"/>
        </w:rPr>
      </w:pPr>
    </w:p>
    <w:p w14:paraId="22CAB6A2" w14:textId="77777777" w:rsidR="001D13C7" w:rsidRDefault="001D13C7">
      <w:pPr>
        <w:pStyle w:val="ListParagraph"/>
        <w:rPr>
          <w:sz w:val="44"/>
          <w:szCs w:val="44"/>
        </w:rPr>
      </w:pPr>
    </w:p>
    <w:p w14:paraId="55CD18ED" w14:textId="77777777" w:rsidR="001D13C7" w:rsidRDefault="001D13C7">
      <w:pPr>
        <w:pStyle w:val="Body"/>
        <w:rPr>
          <w:sz w:val="44"/>
          <w:szCs w:val="44"/>
        </w:rPr>
      </w:pPr>
    </w:p>
    <w:p w14:paraId="38421F27" w14:textId="77777777" w:rsidR="001D13C7" w:rsidRDefault="001D13C7">
      <w:pPr>
        <w:pStyle w:val="ListParagraph"/>
        <w:rPr>
          <w:sz w:val="44"/>
          <w:szCs w:val="44"/>
        </w:rPr>
      </w:pPr>
    </w:p>
    <w:p w14:paraId="5BB1F9F3" w14:textId="77777777" w:rsidR="001D13C7" w:rsidRDefault="001D13C7">
      <w:pPr>
        <w:pStyle w:val="ListParagraph"/>
        <w:ind w:left="1440"/>
      </w:pPr>
    </w:p>
    <w:sectPr w:rsidR="001D13C7">
      <w:headerReference w:type="default" r:id="rId9"/>
      <w:footerReference w:type="default" r:id="rId10"/>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rjit Agarwal" w:date="2019-02-28T23:56:00Z" w:initials="">
    <w:p w14:paraId="1CE8A9D6" w14:textId="77777777" w:rsidR="009533C8" w:rsidRDefault="009533C8">
      <w:pPr>
        <w:pStyle w:val="Default"/>
      </w:pPr>
    </w:p>
    <w:p w14:paraId="24C83F6D" w14:textId="77777777" w:rsidR="009533C8" w:rsidRDefault="009533C8">
      <w:pPr>
        <w:pStyle w:val="Default"/>
      </w:pPr>
      <w:r>
        <w:rPr>
          <w:rFonts w:eastAsia="Arial Unicode MS" w:cs="Arial Unicode MS"/>
        </w:rPr>
        <w:t>Pls write at least 100 words on each one of these therapies and put a high definition image also for each therapy</w:t>
      </w:r>
    </w:p>
  </w:comment>
  <w:comment w:id="5" w:author="Arjit Agarwal" w:date="2019-02-28T23:57:00Z" w:initials="">
    <w:p w14:paraId="3135F36B" w14:textId="77777777" w:rsidR="009533C8" w:rsidRDefault="009533C8">
      <w:pPr>
        <w:pStyle w:val="Default"/>
      </w:pPr>
    </w:p>
    <w:p w14:paraId="7DC819E6" w14:textId="77777777" w:rsidR="009533C8" w:rsidRDefault="009533C8">
      <w:pPr>
        <w:pStyle w:val="Default"/>
      </w:pPr>
      <w:r>
        <w:rPr>
          <w:rFonts w:eastAsia="Arial Unicode MS" w:cs="Arial Unicode MS"/>
        </w:rPr>
        <w:t>Pls write at least 100 words on each one of these therapies and put a high definition image also for each therapy</w:t>
      </w:r>
    </w:p>
  </w:comment>
  <w:comment w:id="6" w:author="Arjit Agarwal" w:date="2019-02-28T23:57:00Z" w:initials="">
    <w:p w14:paraId="00967815" w14:textId="77777777" w:rsidR="009533C8" w:rsidRDefault="009533C8">
      <w:pPr>
        <w:pStyle w:val="Default"/>
      </w:pPr>
    </w:p>
    <w:p w14:paraId="278963EB" w14:textId="77777777" w:rsidR="009533C8" w:rsidRDefault="009533C8">
      <w:pPr>
        <w:pStyle w:val="Default"/>
      </w:pPr>
      <w:r>
        <w:rPr>
          <w:rFonts w:eastAsia="Arial Unicode MS" w:cs="Arial Unicode MS"/>
        </w:rPr>
        <w:t>Pls write at least 100 words on each one of these therapies and put a high definition image also for each therapy</w:t>
      </w:r>
    </w:p>
  </w:comment>
  <w:comment w:id="7" w:author="Arjit Agarwal" w:date="2019-02-28T23:57:00Z" w:initials="">
    <w:p w14:paraId="5CCB013E" w14:textId="77777777" w:rsidR="009533C8" w:rsidRDefault="009533C8">
      <w:pPr>
        <w:pStyle w:val="Default"/>
      </w:pPr>
    </w:p>
    <w:p w14:paraId="72FB88D1" w14:textId="77777777" w:rsidR="009533C8" w:rsidRDefault="009533C8">
      <w:pPr>
        <w:pStyle w:val="Default"/>
      </w:pPr>
      <w:r>
        <w:rPr>
          <w:rFonts w:eastAsia="Arial Unicode MS" w:cs="Arial Unicode MS"/>
        </w:rPr>
        <w:t>Pls write at least 100 words on each one of these therapies and put a high definition image also for each therapy</w:t>
      </w:r>
    </w:p>
  </w:comment>
  <w:comment w:id="8" w:author="Arjit Agarwal" w:date="2019-03-01T00:04:00Z" w:initials="">
    <w:p w14:paraId="36BCA1A1" w14:textId="77777777" w:rsidR="009533C8" w:rsidRDefault="009533C8">
      <w:pPr>
        <w:pStyle w:val="Default"/>
      </w:pPr>
    </w:p>
    <w:p w14:paraId="7D915FF2" w14:textId="77777777" w:rsidR="009533C8" w:rsidRDefault="009533C8">
      <w:pPr>
        <w:pStyle w:val="Default"/>
      </w:pPr>
      <w:r>
        <w:rPr>
          <w:rFonts w:eastAsia="Arial Unicode MS" w:cs="Arial Unicode MS"/>
        </w:rPr>
        <w:t>Provide a HD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C83F6D" w15:done="0"/>
  <w15:commentEx w15:paraId="7DC819E6" w15:done="0"/>
  <w15:commentEx w15:paraId="278963EB" w15:done="0"/>
  <w15:commentEx w15:paraId="72FB88D1" w15:done="0"/>
  <w15:commentEx w15:paraId="7D915F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09B86" w14:textId="77777777" w:rsidR="009030FB" w:rsidRDefault="009030FB">
      <w:r>
        <w:separator/>
      </w:r>
    </w:p>
  </w:endnote>
  <w:endnote w:type="continuationSeparator" w:id="0">
    <w:p w14:paraId="06F16A8B" w14:textId="77777777" w:rsidR="009030FB" w:rsidRDefault="0090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246C" w14:textId="77777777" w:rsidR="009533C8" w:rsidRDefault="009533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A1651" w14:textId="77777777" w:rsidR="009030FB" w:rsidRDefault="009030FB">
      <w:r>
        <w:separator/>
      </w:r>
    </w:p>
  </w:footnote>
  <w:footnote w:type="continuationSeparator" w:id="0">
    <w:p w14:paraId="1C8BF982" w14:textId="77777777" w:rsidR="009030FB" w:rsidRDefault="00903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49F8" w14:textId="77777777" w:rsidR="009533C8" w:rsidRDefault="009533C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5164"/>
    <w:multiLevelType w:val="hybridMultilevel"/>
    <w:tmpl w:val="68D2ADA4"/>
    <w:styleLink w:val="ImportedStyle4"/>
    <w:lvl w:ilvl="0" w:tplc="182CA162">
      <w:start w:val="1"/>
      <w:numFmt w:val="decimal"/>
      <w:suff w:val="nothing"/>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2AC696">
      <w:start w:val="1"/>
      <w:numFmt w:val="lowerLetter"/>
      <w:suff w:val="nothing"/>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445838">
      <w:start w:val="1"/>
      <w:numFmt w:val="lowerRoman"/>
      <w:lvlText w:val="%3."/>
      <w:lvlJc w:val="left"/>
      <w:pPr>
        <w:ind w:left="2520" w:hanging="411"/>
      </w:pPr>
      <w:rPr>
        <w:rFonts w:hAnsi="Arial Unicode MS"/>
        <w:caps w:val="0"/>
        <w:smallCaps w:val="0"/>
        <w:strike w:val="0"/>
        <w:dstrike w:val="0"/>
        <w:outline w:val="0"/>
        <w:emboss w:val="0"/>
        <w:imprint w:val="0"/>
        <w:spacing w:val="0"/>
        <w:w w:val="100"/>
        <w:kern w:val="0"/>
        <w:position w:val="0"/>
        <w:highlight w:val="none"/>
        <w:vertAlign w:val="baseline"/>
      </w:rPr>
    </w:lvl>
    <w:lvl w:ilvl="3" w:tplc="C5DAF7EA">
      <w:start w:val="1"/>
      <w:numFmt w:val="decimal"/>
      <w:suff w:val="nothing"/>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705C08">
      <w:start w:val="1"/>
      <w:numFmt w:val="lowerLetter"/>
      <w:suff w:val="nothing"/>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4A7A96">
      <w:start w:val="1"/>
      <w:numFmt w:val="lowerRoman"/>
      <w:lvlText w:val="%6."/>
      <w:lvlJc w:val="left"/>
      <w:pPr>
        <w:ind w:left="4680" w:hanging="411"/>
      </w:pPr>
      <w:rPr>
        <w:rFonts w:hAnsi="Arial Unicode MS"/>
        <w:caps w:val="0"/>
        <w:smallCaps w:val="0"/>
        <w:strike w:val="0"/>
        <w:dstrike w:val="0"/>
        <w:outline w:val="0"/>
        <w:emboss w:val="0"/>
        <w:imprint w:val="0"/>
        <w:spacing w:val="0"/>
        <w:w w:val="100"/>
        <w:kern w:val="0"/>
        <w:position w:val="0"/>
        <w:highlight w:val="none"/>
        <w:vertAlign w:val="baseline"/>
      </w:rPr>
    </w:lvl>
    <w:lvl w:ilvl="6" w:tplc="2E1A07FC">
      <w:start w:val="1"/>
      <w:numFmt w:val="decimal"/>
      <w:suff w:val="nothing"/>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9FC88FC">
      <w:start w:val="1"/>
      <w:numFmt w:val="lowerLetter"/>
      <w:suff w:val="nothing"/>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1C5354">
      <w:start w:val="1"/>
      <w:numFmt w:val="lowerRoman"/>
      <w:lvlText w:val="%9."/>
      <w:lvlJc w:val="left"/>
      <w:pPr>
        <w:ind w:left="6840" w:hanging="4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F03949"/>
    <w:multiLevelType w:val="hybridMultilevel"/>
    <w:tmpl w:val="6272259C"/>
    <w:numStyleLink w:val="ImportedStyle6"/>
  </w:abstractNum>
  <w:abstractNum w:abstractNumId="2" w15:restartNumberingAfterBreak="0">
    <w:nsid w:val="1F650C61"/>
    <w:multiLevelType w:val="hybridMultilevel"/>
    <w:tmpl w:val="142EAFE2"/>
    <w:styleLink w:val="ImportedStyle3"/>
    <w:lvl w:ilvl="0" w:tplc="F5347B2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5207F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F6A1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82CC0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0C176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549B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F0008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AA4F0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748D8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E63716"/>
    <w:multiLevelType w:val="hybridMultilevel"/>
    <w:tmpl w:val="D740617E"/>
    <w:numStyleLink w:val="ImportedStyle2"/>
  </w:abstractNum>
  <w:abstractNum w:abstractNumId="4" w15:restartNumberingAfterBreak="0">
    <w:nsid w:val="33B55DDD"/>
    <w:multiLevelType w:val="hybridMultilevel"/>
    <w:tmpl w:val="831A215A"/>
    <w:styleLink w:val="ImportedStyle1"/>
    <w:lvl w:ilvl="0" w:tplc="D3503BC4">
      <w:start w:val="1"/>
      <w:numFmt w:val="decimal"/>
      <w:suff w:val="nothing"/>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B0D1CA">
      <w:start w:val="1"/>
      <w:numFmt w:val="lowerLetter"/>
      <w:suff w:val="nothing"/>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F8744A">
      <w:start w:val="1"/>
      <w:numFmt w:val="lowerRoman"/>
      <w:lvlText w:val="%3."/>
      <w:lvlJc w:val="left"/>
      <w:pPr>
        <w:ind w:left="2160" w:hanging="411"/>
      </w:pPr>
      <w:rPr>
        <w:rFonts w:hAnsi="Arial Unicode MS"/>
        <w:caps w:val="0"/>
        <w:smallCaps w:val="0"/>
        <w:strike w:val="0"/>
        <w:dstrike w:val="0"/>
        <w:outline w:val="0"/>
        <w:emboss w:val="0"/>
        <w:imprint w:val="0"/>
        <w:spacing w:val="0"/>
        <w:w w:val="100"/>
        <w:kern w:val="0"/>
        <w:position w:val="0"/>
        <w:highlight w:val="none"/>
        <w:vertAlign w:val="baseline"/>
      </w:rPr>
    </w:lvl>
    <w:lvl w:ilvl="3" w:tplc="9D4A92D6">
      <w:start w:val="1"/>
      <w:numFmt w:val="decimal"/>
      <w:suff w:val="nothing"/>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1A9824">
      <w:start w:val="1"/>
      <w:numFmt w:val="lowerLetter"/>
      <w:suff w:val="nothing"/>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DE9B50">
      <w:start w:val="1"/>
      <w:numFmt w:val="lowerRoman"/>
      <w:lvlText w:val="%6."/>
      <w:lvlJc w:val="left"/>
      <w:pPr>
        <w:ind w:left="4320" w:hanging="411"/>
      </w:pPr>
      <w:rPr>
        <w:rFonts w:hAnsi="Arial Unicode MS"/>
        <w:caps w:val="0"/>
        <w:smallCaps w:val="0"/>
        <w:strike w:val="0"/>
        <w:dstrike w:val="0"/>
        <w:outline w:val="0"/>
        <w:emboss w:val="0"/>
        <w:imprint w:val="0"/>
        <w:spacing w:val="0"/>
        <w:w w:val="100"/>
        <w:kern w:val="0"/>
        <w:position w:val="0"/>
        <w:highlight w:val="none"/>
        <w:vertAlign w:val="baseline"/>
      </w:rPr>
    </w:lvl>
    <w:lvl w:ilvl="6" w:tplc="D5A0E7E2">
      <w:start w:val="1"/>
      <w:numFmt w:val="decimal"/>
      <w:suff w:val="nothing"/>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024746">
      <w:start w:val="1"/>
      <w:numFmt w:val="lowerLetter"/>
      <w:suff w:val="nothing"/>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ACA9E0">
      <w:start w:val="1"/>
      <w:numFmt w:val="lowerRoman"/>
      <w:lvlText w:val="%9."/>
      <w:lvlJc w:val="left"/>
      <w:pPr>
        <w:ind w:left="6480" w:hanging="4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6479BC"/>
    <w:multiLevelType w:val="hybridMultilevel"/>
    <w:tmpl w:val="D740617E"/>
    <w:styleLink w:val="ImportedStyle2"/>
    <w:lvl w:ilvl="0" w:tplc="9B324FD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14AAB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B8AF6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6EEA2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66227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C2863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D863E0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44323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45E22C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D847AB"/>
    <w:multiLevelType w:val="hybridMultilevel"/>
    <w:tmpl w:val="6272259C"/>
    <w:styleLink w:val="ImportedStyle6"/>
    <w:lvl w:ilvl="0" w:tplc="2C56568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2624F0">
      <w:start w:val="1"/>
      <w:numFmt w:val="bullet"/>
      <w:suff w:val="nothing"/>
      <w:lvlText w:val="o"/>
      <w:lvlJc w:val="left"/>
      <w:pPr>
        <w:ind w:left="1996" w:hanging="196"/>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5E81132">
      <w:start w:val="1"/>
      <w:numFmt w:val="bullet"/>
      <w:lvlText w:val="▪"/>
      <w:lvlJc w:val="left"/>
      <w:pPr>
        <w:ind w:left="271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7C00E2">
      <w:start w:val="1"/>
      <w:numFmt w:val="bullet"/>
      <w:lvlText w:val="•"/>
      <w:lvlJc w:val="left"/>
      <w:pPr>
        <w:ind w:left="343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82CEBE2">
      <w:start w:val="1"/>
      <w:numFmt w:val="bullet"/>
      <w:suff w:val="nothing"/>
      <w:lvlText w:val="o"/>
      <w:lvlJc w:val="left"/>
      <w:pPr>
        <w:ind w:left="4156" w:hanging="196"/>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E328288">
      <w:start w:val="1"/>
      <w:numFmt w:val="bullet"/>
      <w:lvlText w:val="▪"/>
      <w:lvlJc w:val="left"/>
      <w:pPr>
        <w:ind w:left="487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C2D9C0">
      <w:start w:val="1"/>
      <w:numFmt w:val="bullet"/>
      <w:lvlText w:val="•"/>
      <w:lvlJc w:val="left"/>
      <w:pPr>
        <w:ind w:left="559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CAC8F9E">
      <w:start w:val="1"/>
      <w:numFmt w:val="bullet"/>
      <w:suff w:val="nothing"/>
      <w:lvlText w:val="o"/>
      <w:lvlJc w:val="left"/>
      <w:pPr>
        <w:ind w:left="6316" w:hanging="196"/>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44A0E7A">
      <w:start w:val="1"/>
      <w:numFmt w:val="bullet"/>
      <w:lvlText w:val="▪"/>
      <w:lvlJc w:val="left"/>
      <w:pPr>
        <w:ind w:left="703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B1A3FFE"/>
    <w:multiLevelType w:val="hybridMultilevel"/>
    <w:tmpl w:val="142EAFE2"/>
    <w:numStyleLink w:val="ImportedStyle3"/>
  </w:abstractNum>
  <w:abstractNum w:abstractNumId="8" w15:restartNumberingAfterBreak="0">
    <w:nsid w:val="66D12816"/>
    <w:multiLevelType w:val="hybridMultilevel"/>
    <w:tmpl w:val="68D2ADA4"/>
    <w:numStyleLink w:val="ImportedStyle4"/>
  </w:abstractNum>
  <w:abstractNum w:abstractNumId="9" w15:restartNumberingAfterBreak="0">
    <w:nsid w:val="7D2F42C4"/>
    <w:multiLevelType w:val="hybridMultilevel"/>
    <w:tmpl w:val="831A215A"/>
    <w:numStyleLink w:val="ImportedStyle1"/>
  </w:abstractNum>
  <w:num w:numId="1">
    <w:abstractNumId w:val="4"/>
  </w:num>
  <w:num w:numId="2">
    <w:abstractNumId w:val="9"/>
  </w:num>
  <w:num w:numId="3">
    <w:abstractNumId w:val="5"/>
  </w:num>
  <w:num w:numId="4">
    <w:abstractNumId w:val="3"/>
  </w:num>
  <w:num w:numId="5">
    <w:abstractNumId w:val="2"/>
  </w:num>
  <w:num w:numId="6">
    <w:abstractNumId w:val="7"/>
  </w:num>
  <w:num w:numId="7">
    <w:abstractNumId w:val="0"/>
  </w:num>
  <w:num w:numId="8">
    <w:abstractNumId w:val="8"/>
  </w:num>
  <w:num w:numId="9">
    <w:abstractNumId w:val="6"/>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jjwal Mittal">
    <w15:presenceInfo w15:providerId="Windows Live" w15:userId="4a3878735eec9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C7"/>
    <w:rsid w:val="001D13C7"/>
    <w:rsid w:val="009030FB"/>
    <w:rsid w:val="009533C8"/>
    <w:rsid w:val="00AA785A"/>
    <w:rsid w:val="00C0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86DF"/>
  <w15:docId w15:val="{0A439C37-8051-4FC6-95A7-3CEFEE2B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ImportedStyle6">
    <w:name w:val="Imported Style 6"/>
    <w:pPr>
      <w:numPr>
        <w:numId w:val="9"/>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1558</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Ujjwal Mittal</cp:lastModifiedBy>
  <cp:revision>2</cp:revision>
  <dcterms:created xsi:type="dcterms:W3CDTF">2019-03-31T16:01:00Z</dcterms:created>
  <dcterms:modified xsi:type="dcterms:W3CDTF">2019-04-01T17:59:00Z</dcterms:modified>
</cp:coreProperties>
</file>